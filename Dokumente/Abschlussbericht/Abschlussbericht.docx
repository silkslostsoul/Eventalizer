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14:paraId="1A273546" w14:textId="77777777" w:rsidR="009A4902" w:rsidRPr="004D6C02" w:rsidRDefault="00521D62">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2285.6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589" w:type="pct"/>
            <w:tblLook w:val="04A0" w:firstRow="1" w:lastRow="0" w:firstColumn="1" w:lastColumn="0" w:noHBand="0" w:noVBand="1"/>
          </w:tblPr>
          <w:tblGrid>
            <w:gridCol w:w="4786"/>
          </w:tblGrid>
          <w:tr w:rsidR="009A4902" w:rsidRPr="004D6C02" w14:paraId="6B07330B" w14:textId="77777777" w:rsidTr="002575EF">
            <w:tc>
              <w:tcPr>
                <w:tcW w:w="4786" w:type="dxa"/>
              </w:tcPr>
              <w:bookmarkStart w:id="0" w:name="dokument_titel"/>
              <w:p w14:paraId="6D337B1F" w14:textId="77777777" w:rsidR="009A4902" w:rsidRPr="004D6C02" w:rsidRDefault="00521D62" w:rsidP="002575EF">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49174C">
                      <w:rPr>
                        <w:rFonts w:asciiTheme="majorHAnsi" w:eastAsiaTheme="majorEastAsia" w:hAnsiTheme="majorHAnsi" w:cstheme="majorBidi"/>
                        <w:b/>
                        <w:bCs/>
                        <w:color w:val="365F91" w:themeColor="accent1" w:themeShade="BF"/>
                        <w:sz w:val="48"/>
                        <w:szCs w:val="48"/>
                      </w:rPr>
                      <w:t>Reflexionsbericht</w:t>
                    </w:r>
                  </w:sdtContent>
                </w:sdt>
                <w:bookmarkEnd w:id="0"/>
              </w:p>
            </w:tc>
          </w:tr>
          <w:bookmarkStart w:id="1" w:name="dokument_untertitel"/>
          <w:tr w:rsidR="009A4902" w:rsidRPr="004D6C02" w14:paraId="08B96941" w14:textId="77777777" w:rsidTr="002575EF">
            <w:tc>
              <w:tcPr>
                <w:tcW w:w="4786" w:type="dxa"/>
              </w:tcPr>
              <w:p w14:paraId="0E3E24A9" w14:textId="77777777" w:rsidR="00A148A8" w:rsidRDefault="00521D62" w:rsidP="00A148A8">
                <w:pPr>
                  <w:pStyle w:val="KeinLeerraum"/>
                  <w:rPr>
                    <w:rFonts w:eastAsiaTheme="minorHAnsi"/>
                    <w:sz w:val="22"/>
                    <w:szCs w:val="22"/>
                    <w:lang w:bidi="ar-SA"/>
                  </w:rPr>
                </w:pPr>
                <w:sdt>
                  <w:sdtPr>
                    <w:rPr>
                      <w:color w:val="484329" w:themeColor="background2" w:themeShade="3F"/>
                      <w:sz w:val="28"/>
                      <w:szCs w:val="28"/>
                    </w:rPr>
                    <w:alias w:val="Untertitel"/>
                    <w:id w:val="703864195"/>
                    <w:dataBinding w:prefixMappings="xmlns:ns0='http://schemas.openxmlformats.org/package/2006/metadata/core-properties' xmlns:ns1='http://purl.org/dc/elements/1.1/'" w:xpath="/ns0:coreProperties[1]/ns1:subject[1]" w:storeItemID="{6C3C8BC8-F283-45AE-878A-BAB7291924A1}"/>
                    <w:text/>
                  </w:sdtPr>
                  <w:sdtEndPr/>
                  <w:sdtContent>
                    <w:r w:rsidR="0049174C">
                      <w:rPr>
                        <w:color w:val="484329" w:themeColor="background2" w:themeShade="3F"/>
                        <w:sz w:val="28"/>
                        <w:szCs w:val="28"/>
                      </w:rPr>
                      <w:t>FST Projekt „</w:t>
                    </w:r>
                    <w:proofErr w:type="spellStart"/>
                    <w:r w:rsidR="0049174C">
                      <w:rPr>
                        <w:color w:val="484329" w:themeColor="background2" w:themeShade="3F"/>
                        <w:sz w:val="28"/>
                        <w:szCs w:val="28"/>
                      </w:rPr>
                      <w:t>Eventalizer</w:t>
                    </w:r>
                    <w:proofErr w:type="spellEnd"/>
                    <w:r w:rsidR="0049174C">
                      <w:rPr>
                        <w:color w:val="484329" w:themeColor="background2" w:themeShade="3F"/>
                        <w:sz w:val="28"/>
                        <w:szCs w:val="28"/>
                      </w:rPr>
                      <w:t>“ Team 5</w:t>
                    </w:r>
                  </w:sdtContent>
                </w:sdt>
                <w:bookmarkEnd w:id="1"/>
                <w:r w:rsidR="00A148A8" w:rsidRPr="00A148A8">
                  <w:rPr>
                    <w:rFonts w:eastAsiaTheme="minorHAnsi"/>
                    <w:sz w:val="22"/>
                    <w:szCs w:val="22"/>
                    <w:lang w:bidi="ar-SA"/>
                  </w:rPr>
                  <w:t xml:space="preserve"> </w:t>
                </w:r>
              </w:p>
              <w:p w14:paraId="01111E05" w14:textId="77777777" w:rsidR="009A4902" w:rsidRPr="004D6C02" w:rsidRDefault="009A4902" w:rsidP="00BF2D8F">
                <w:pPr>
                  <w:pStyle w:val="KeinLeerraum"/>
                  <w:suppressAutoHyphens/>
                  <w:rPr>
                    <w:color w:val="484329" w:themeColor="background2" w:themeShade="3F"/>
                    <w:sz w:val="28"/>
                    <w:szCs w:val="28"/>
                  </w:rPr>
                </w:pPr>
              </w:p>
            </w:tc>
          </w:tr>
          <w:tr w:rsidR="009A4902" w:rsidRPr="004D6C02" w14:paraId="5CD32DF9" w14:textId="77777777" w:rsidTr="002575EF">
            <w:tc>
              <w:tcPr>
                <w:tcW w:w="4786" w:type="dxa"/>
              </w:tcPr>
              <w:p w14:paraId="4C07A85F" w14:textId="77777777" w:rsidR="009A4902" w:rsidRPr="004D6C02" w:rsidRDefault="009A4902" w:rsidP="00E230A7">
                <w:pPr>
                  <w:pStyle w:val="KeinLeerraum"/>
                  <w:rPr>
                    <w:color w:val="484329" w:themeColor="background2" w:themeShade="3F"/>
                    <w:sz w:val="28"/>
                    <w:szCs w:val="28"/>
                  </w:rPr>
                </w:pPr>
              </w:p>
            </w:tc>
          </w:tr>
          <w:tr w:rsidR="009A4902" w:rsidRPr="004D6C02" w14:paraId="2475C0B2" w14:textId="77777777" w:rsidTr="002575EF">
            <w:tc>
              <w:tcPr>
                <w:tcW w:w="4786" w:type="dxa"/>
              </w:tcPr>
              <w:p w14:paraId="2C978971" w14:textId="77777777" w:rsidR="00A148A8" w:rsidRDefault="00521D62"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14:paraId="4C8081AD" w14:textId="77777777" w:rsidR="00A148A8" w:rsidRDefault="00FF0410" w:rsidP="00A148A8">
                <w:pPr>
                  <w:spacing w:after="0"/>
                </w:pPr>
                <w:r>
                  <w:t xml:space="preserve">Verbundstudium, Master </w:t>
                </w:r>
                <w:proofErr w:type="spellStart"/>
                <w:r>
                  <w:t>of</w:t>
                </w:r>
                <w:proofErr w:type="spellEnd"/>
                <w:r>
                  <w:t xml:space="preserve"> Science </w:t>
                </w:r>
              </w:p>
              <w:p w14:paraId="78FBAA94" w14:textId="77777777" w:rsidR="00A148A8" w:rsidRDefault="00FF0410" w:rsidP="00A148A8">
                <w:pPr>
                  <w:spacing w:after="0"/>
                </w:pPr>
                <w:r>
                  <w:t>Fortgeschrittene Softwaretechnologien</w:t>
                </w:r>
              </w:p>
              <w:p w14:paraId="69CBDCB6" w14:textId="77777777" w:rsidR="00A148A8" w:rsidRDefault="00FF0410" w:rsidP="00A148A8">
                <w:pPr>
                  <w:spacing w:after="0"/>
                </w:pPr>
                <w:r>
                  <w:t>SS 2012</w:t>
                </w:r>
              </w:p>
              <w:p w14:paraId="4CDF1000" w14:textId="77777777" w:rsidR="009A4902" w:rsidRPr="004D6C02" w:rsidRDefault="009A4902" w:rsidP="00A148A8">
                <w:pPr>
                  <w:pStyle w:val="KeinLeerraum"/>
                </w:pPr>
              </w:p>
            </w:tc>
          </w:tr>
          <w:tr w:rsidR="009A4902" w:rsidRPr="004D6C02" w14:paraId="20E7CA56" w14:textId="77777777" w:rsidTr="002575EF">
            <w:tc>
              <w:tcPr>
                <w:tcW w:w="4786" w:type="dxa"/>
              </w:tcPr>
              <w:p w14:paraId="546E2755" w14:textId="77777777" w:rsidR="009A4902" w:rsidRPr="004D6C02" w:rsidRDefault="009A4902" w:rsidP="00E230A7">
                <w:pPr>
                  <w:pStyle w:val="KeinLeerraum"/>
                </w:pPr>
              </w:p>
            </w:tc>
          </w:tr>
          <w:tr w:rsidR="009A4902" w:rsidRPr="004D6C02" w14:paraId="6FBA0FC4" w14:textId="77777777" w:rsidTr="002575EF">
            <w:tc>
              <w:tcPr>
                <w:tcW w:w="4786" w:type="dxa"/>
              </w:tcPr>
              <w:p w14:paraId="774A12A4" w14:textId="77777777" w:rsidR="009A4902" w:rsidRPr="004D6C02" w:rsidRDefault="00521D62" w:rsidP="00785E28">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49174C">
                      <w:rPr>
                        <w:b/>
                        <w:bCs/>
                      </w:rPr>
                      <w:t xml:space="preserve">Matthias Beer, Alexander </w:t>
                    </w:r>
                    <w:proofErr w:type="spellStart"/>
                    <w:r w:rsidR="0049174C">
                      <w:rPr>
                        <w:b/>
                        <w:bCs/>
                      </w:rPr>
                      <w:t>Benölken</w:t>
                    </w:r>
                    <w:proofErr w:type="spellEnd"/>
                    <w:r w:rsidR="0049174C">
                      <w:rPr>
                        <w:b/>
                        <w:bCs/>
                      </w:rPr>
                      <w:t xml:space="preserve">, Martin </w:t>
                    </w:r>
                    <w:proofErr w:type="spellStart"/>
                    <w:r w:rsidR="0049174C">
                      <w:rPr>
                        <w:b/>
                        <w:bCs/>
                      </w:rPr>
                      <w:t>Garrels</w:t>
                    </w:r>
                    <w:proofErr w:type="spellEnd"/>
                    <w:r w:rsidR="0049174C">
                      <w:rPr>
                        <w:b/>
                        <w:bCs/>
                      </w:rPr>
                      <w:t xml:space="preserve">, Felix Schulze </w:t>
                    </w:r>
                    <w:proofErr w:type="spellStart"/>
                    <w:r w:rsidR="0049174C">
                      <w:rPr>
                        <w:b/>
                        <w:bCs/>
                      </w:rPr>
                      <w:t>Mönking</w:t>
                    </w:r>
                    <w:proofErr w:type="spellEnd"/>
                    <w:r w:rsidR="0049174C">
                      <w:rPr>
                        <w:b/>
                        <w:bCs/>
                      </w:rPr>
                      <w:t xml:space="preserve">, Felix Wessel, Patrick </w:t>
                    </w:r>
                    <w:proofErr w:type="spellStart"/>
                    <w:r w:rsidR="0049174C">
                      <w:rPr>
                        <w:b/>
                        <w:bCs/>
                      </w:rPr>
                      <w:t>Wiebeler</w:t>
                    </w:r>
                    <w:proofErr w:type="spellEnd"/>
                    <w:r w:rsidR="0049174C">
                      <w:rPr>
                        <w:b/>
                        <w:bCs/>
                      </w:rPr>
                      <w:t xml:space="preserve"> </w:t>
                    </w:r>
                  </w:sdtContent>
                </w:sdt>
              </w:p>
            </w:tc>
          </w:tr>
          <w:bookmarkStart w:id="2" w:name="dokument_datum"/>
          <w:tr w:rsidR="009A4902" w:rsidRPr="004D6C02" w14:paraId="09BB3D6E" w14:textId="77777777" w:rsidTr="002575EF">
            <w:tc>
              <w:tcPr>
                <w:tcW w:w="4786" w:type="dxa"/>
              </w:tcPr>
              <w:p w14:paraId="4FFBCB83" w14:textId="77777777" w:rsidR="009A4902" w:rsidRPr="004D6C02" w:rsidRDefault="00521D62"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49174C">
                      <w:rPr>
                        <w:b/>
                        <w:bCs/>
                      </w:rPr>
                      <w:t>11.06.2012</w:t>
                    </w:r>
                  </w:sdtContent>
                </w:sdt>
                <w:bookmarkEnd w:id="2"/>
              </w:p>
            </w:tc>
          </w:tr>
          <w:tr w:rsidR="009A4902" w:rsidRPr="004D6C02" w14:paraId="2D0B2EDE" w14:textId="77777777" w:rsidTr="002575EF">
            <w:tc>
              <w:tcPr>
                <w:tcW w:w="4786" w:type="dxa"/>
              </w:tcPr>
              <w:p w14:paraId="6F305A75" w14:textId="77777777"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14:paraId="2111D7F0" w14:textId="77777777" w:rsidR="009A4902" w:rsidRPr="004D6C02" w:rsidRDefault="00521D62" w:rsidP="009A4902">
          <w:pPr>
            <w:ind w:left="2160"/>
            <w:sectPr w:rsidR="009A4902" w:rsidRPr="004D6C02" w:rsidSect="00B34539">
              <w:headerReference w:type="default" r:id="rId11"/>
              <w:footerReference w:type="default" r:id="rId12"/>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1740.4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14:paraId="4495CB22" w14:textId="77777777" w:rsidR="006A0917" w:rsidRPr="004D6C02" w:rsidRDefault="00521D62" w:rsidP="009A4902">
          <w:pPr>
            <w:rPr>
              <w:rFonts w:asciiTheme="majorHAnsi" w:eastAsiaTheme="majorEastAsia" w:hAnsiTheme="majorHAnsi" w:cstheme="majorBidi"/>
              <w:sz w:val="2"/>
              <w:szCs w:val="72"/>
            </w:rPr>
          </w:pPr>
        </w:p>
      </w:sdtContent>
    </w:sdt>
    <w:p w14:paraId="419EB2FD" w14:textId="77777777" w:rsidR="00943960" w:rsidRPr="004D6C02" w:rsidRDefault="00943960" w:rsidP="009D011E">
      <w:pPr>
        <w:pStyle w:val="Titel"/>
        <w:spacing w:after="120"/>
        <w:rPr>
          <w:lang w:val="de-DE" w:bidi="ar-SA"/>
        </w:rPr>
      </w:pPr>
      <w:commentRangeStart w:id="3"/>
      <w:r w:rsidRPr="004D6C02">
        <w:rPr>
          <w:lang w:val="de-DE" w:bidi="ar-SA"/>
        </w:rPr>
        <w:t>Inhaltsverzeichnis</w:t>
      </w:r>
      <w:commentRangeEnd w:id="3"/>
      <w:r w:rsidR="00CC5469">
        <w:rPr>
          <w:rStyle w:val="Kommentarzeichen"/>
          <w:rFonts w:asciiTheme="minorHAnsi" w:eastAsiaTheme="minorEastAsia" w:hAnsiTheme="minorHAnsi" w:cstheme="minorBidi"/>
          <w:smallCaps w:val="0"/>
          <w:color w:val="auto"/>
          <w:spacing w:val="0"/>
          <w:lang w:val="de-DE"/>
        </w:rPr>
        <w:commentReference w:id="3"/>
      </w:r>
    </w:p>
    <w:p w14:paraId="0045735F" w14:textId="77777777" w:rsidR="00CC5469" w:rsidRDefault="003A3985">
      <w:pPr>
        <w:pStyle w:val="Verzeichnis1"/>
        <w:rPr>
          <w:b w:val="0"/>
          <w:bCs w:val="0"/>
          <w:caps w:val="0"/>
          <w:noProof/>
          <w:sz w:val="22"/>
          <w:szCs w:val="22"/>
          <w:lang w:eastAsia="de-DE" w:bidi="ar-SA"/>
        </w:rPr>
      </w:pPr>
      <w:r>
        <w:rPr>
          <w:lang w:bidi="ar-SA"/>
        </w:rPr>
        <w:fldChar w:fldCharType="begin"/>
      </w:r>
      <w:r w:rsidR="00CC5469">
        <w:rPr>
          <w:lang w:bidi="ar-SA"/>
        </w:rPr>
        <w:instrText xml:space="preserve"> TOC \o "1-3" \h \z \u </w:instrText>
      </w:r>
      <w:r>
        <w:rPr>
          <w:lang w:bidi="ar-SA"/>
        </w:rPr>
        <w:fldChar w:fldCharType="separate"/>
      </w:r>
      <w:hyperlink w:anchor="_Toc327026087" w:history="1">
        <w:r w:rsidR="00CC5469" w:rsidRPr="00652310">
          <w:rPr>
            <w:rStyle w:val="Hyperlink"/>
            <w:noProof/>
          </w:rPr>
          <w:t>1</w:t>
        </w:r>
        <w:r w:rsidR="00CC5469">
          <w:rPr>
            <w:b w:val="0"/>
            <w:bCs w:val="0"/>
            <w:caps w:val="0"/>
            <w:noProof/>
            <w:sz w:val="22"/>
            <w:szCs w:val="22"/>
            <w:lang w:eastAsia="de-DE" w:bidi="ar-SA"/>
          </w:rPr>
          <w:tab/>
        </w:r>
        <w:r w:rsidR="00CC5469" w:rsidRPr="00652310">
          <w:rPr>
            <w:rStyle w:val="Hyperlink"/>
            <w:noProof/>
          </w:rPr>
          <w:t>Einleitung</w:t>
        </w:r>
        <w:r w:rsidR="00CC5469">
          <w:rPr>
            <w:noProof/>
            <w:webHidden/>
          </w:rPr>
          <w:tab/>
        </w:r>
        <w:r>
          <w:rPr>
            <w:noProof/>
            <w:webHidden/>
          </w:rPr>
          <w:fldChar w:fldCharType="begin"/>
        </w:r>
        <w:r w:rsidR="00CC5469">
          <w:rPr>
            <w:noProof/>
            <w:webHidden/>
          </w:rPr>
          <w:instrText xml:space="preserve"> PAGEREF _Toc327026087 \h </w:instrText>
        </w:r>
        <w:r>
          <w:rPr>
            <w:noProof/>
            <w:webHidden/>
          </w:rPr>
        </w:r>
        <w:r>
          <w:rPr>
            <w:noProof/>
            <w:webHidden/>
          </w:rPr>
          <w:fldChar w:fldCharType="separate"/>
        </w:r>
        <w:r w:rsidR="0049174C">
          <w:rPr>
            <w:noProof/>
            <w:webHidden/>
          </w:rPr>
          <w:t>1</w:t>
        </w:r>
        <w:r>
          <w:rPr>
            <w:noProof/>
            <w:webHidden/>
          </w:rPr>
          <w:fldChar w:fldCharType="end"/>
        </w:r>
      </w:hyperlink>
    </w:p>
    <w:p w14:paraId="0367C6BA" w14:textId="77777777" w:rsidR="00CC5469" w:rsidRDefault="00521D62">
      <w:pPr>
        <w:pStyle w:val="Verzeichnis1"/>
        <w:rPr>
          <w:b w:val="0"/>
          <w:bCs w:val="0"/>
          <w:caps w:val="0"/>
          <w:noProof/>
          <w:sz w:val="22"/>
          <w:szCs w:val="22"/>
          <w:lang w:eastAsia="de-DE" w:bidi="ar-SA"/>
        </w:rPr>
      </w:pPr>
      <w:hyperlink w:anchor="_Toc327026088" w:history="1">
        <w:r w:rsidR="00CC5469" w:rsidRPr="00652310">
          <w:rPr>
            <w:rStyle w:val="Hyperlink"/>
            <w:noProof/>
          </w:rPr>
          <w:t>2</w:t>
        </w:r>
        <w:r w:rsidR="00CC5469">
          <w:rPr>
            <w:b w:val="0"/>
            <w:bCs w:val="0"/>
            <w:caps w:val="0"/>
            <w:noProof/>
            <w:sz w:val="22"/>
            <w:szCs w:val="22"/>
            <w:lang w:eastAsia="de-DE" w:bidi="ar-SA"/>
          </w:rPr>
          <w:tab/>
        </w:r>
        <w:r w:rsidR="00CC5469" w:rsidRPr="00652310">
          <w:rPr>
            <w:rStyle w:val="Hyperlink"/>
            <w:noProof/>
          </w:rPr>
          <w:t>Projektinitialisierung</w:t>
        </w:r>
        <w:r w:rsidR="00CC5469">
          <w:rPr>
            <w:noProof/>
            <w:webHidden/>
          </w:rPr>
          <w:tab/>
        </w:r>
        <w:r w:rsidR="003A3985">
          <w:rPr>
            <w:noProof/>
            <w:webHidden/>
          </w:rPr>
          <w:fldChar w:fldCharType="begin"/>
        </w:r>
        <w:r w:rsidR="00CC5469">
          <w:rPr>
            <w:noProof/>
            <w:webHidden/>
          </w:rPr>
          <w:instrText xml:space="preserve"> PAGEREF _Toc327026088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3F3F7E6D" w14:textId="77777777" w:rsidR="00CC5469" w:rsidRDefault="00521D62">
      <w:pPr>
        <w:pStyle w:val="Verzeichnis2"/>
        <w:rPr>
          <w:smallCaps w:val="0"/>
          <w:noProof/>
          <w:sz w:val="22"/>
          <w:szCs w:val="22"/>
          <w:lang w:eastAsia="de-DE" w:bidi="ar-SA"/>
        </w:rPr>
      </w:pPr>
      <w:hyperlink w:anchor="_Toc327026089" w:history="1">
        <w:r w:rsidR="00CC5469" w:rsidRPr="00652310">
          <w:rPr>
            <w:rStyle w:val="Hyperlink"/>
            <w:noProof/>
          </w:rPr>
          <w:t>2.1</w:t>
        </w:r>
        <w:r w:rsidR="00CC5469">
          <w:rPr>
            <w:smallCaps w:val="0"/>
            <w:noProof/>
            <w:sz w:val="22"/>
            <w:szCs w:val="22"/>
            <w:lang w:eastAsia="de-DE" w:bidi="ar-SA"/>
          </w:rPr>
          <w:tab/>
        </w:r>
        <w:r w:rsidR="00CC5469" w:rsidRPr="00652310">
          <w:rPr>
            <w:rStyle w:val="Hyperlink"/>
            <w:noProof/>
          </w:rPr>
          <w:t>Projektidee</w:t>
        </w:r>
        <w:r w:rsidR="00CC5469">
          <w:rPr>
            <w:noProof/>
            <w:webHidden/>
          </w:rPr>
          <w:tab/>
        </w:r>
        <w:r w:rsidR="003A3985">
          <w:rPr>
            <w:noProof/>
            <w:webHidden/>
          </w:rPr>
          <w:fldChar w:fldCharType="begin"/>
        </w:r>
        <w:r w:rsidR="00CC5469">
          <w:rPr>
            <w:noProof/>
            <w:webHidden/>
          </w:rPr>
          <w:instrText xml:space="preserve"> PAGEREF _Toc327026089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01E1EDEF" w14:textId="77777777" w:rsidR="00CC5469" w:rsidRDefault="00521D62">
      <w:pPr>
        <w:pStyle w:val="Verzeichnis2"/>
        <w:rPr>
          <w:smallCaps w:val="0"/>
          <w:noProof/>
          <w:sz w:val="22"/>
          <w:szCs w:val="22"/>
          <w:lang w:eastAsia="de-DE" w:bidi="ar-SA"/>
        </w:rPr>
      </w:pPr>
      <w:hyperlink w:anchor="_Toc327026090" w:history="1">
        <w:r w:rsidR="00CC5469" w:rsidRPr="00652310">
          <w:rPr>
            <w:rStyle w:val="Hyperlink"/>
            <w:noProof/>
          </w:rPr>
          <w:t>2.2</w:t>
        </w:r>
        <w:r w:rsidR="00CC5469">
          <w:rPr>
            <w:smallCaps w:val="0"/>
            <w:noProof/>
            <w:sz w:val="22"/>
            <w:szCs w:val="22"/>
            <w:lang w:eastAsia="de-DE" w:bidi="ar-SA"/>
          </w:rPr>
          <w:tab/>
        </w:r>
        <w:r w:rsidR="00CC5469" w:rsidRPr="00652310">
          <w:rPr>
            <w:rStyle w:val="Hyperlink"/>
            <w:noProof/>
          </w:rPr>
          <w:t>Aufgabenverteilung und –durchführung</w:t>
        </w:r>
        <w:r w:rsidR="00CC5469">
          <w:rPr>
            <w:noProof/>
            <w:webHidden/>
          </w:rPr>
          <w:tab/>
        </w:r>
        <w:r w:rsidR="003A3985">
          <w:rPr>
            <w:noProof/>
            <w:webHidden/>
          </w:rPr>
          <w:fldChar w:fldCharType="begin"/>
        </w:r>
        <w:r w:rsidR="00CC5469">
          <w:rPr>
            <w:noProof/>
            <w:webHidden/>
          </w:rPr>
          <w:instrText xml:space="preserve"> PAGEREF _Toc327026090 \h </w:instrText>
        </w:r>
        <w:r w:rsidR="003A3985">
          <w:rPr>
            <w:noProof/>
            <w:webHidden/>
          </w:rPr>
        </w:r>
        <w:r w:rsidR="003A3985">
          <w:rPr>
            <w:noProof/>
            <w:webHidden/>
          </w:rPr>
          <w:fldChar w:fldCharType="separate"/>
        </w:r>
        <w:r w:rsidR="0049174C">
          <w:rPr>
            <w:noProof/>
            <w:webHidden/>
          </w:rPr>
          <w:t>2</w:t>
        </w:r>
        <w:r w:rsidR="003A3985">
          <w:rPr>
            <w:noProof/>
            <w:webHidden/>
          </w:rPr>
          <w:fldChar w:fldCharType="end"/>
        </w:r>
      </w:hyperlink>
    </w:p>
    <w:p w14:paraId="53719E59" w14:textId="77777777" w:rsidR="00CC5469" w:rsidRDefault="00521D62">
      <w:pPr>
        <w:pStyle w:val="Verzeichnis2"/>
        <w:rPr>
          <w:smallCaps w:val="0"/>
          <w:noProof/>
          <w:sz w:val="22"/>
          <w:szCs w:val="22"/>
          <w:lang w:eastAsia="de-DE" w:bidi="ar-SA"/>
        </w:rPr>
      </w:pPr>
      <w:hyperlink w:anchor="_Toc327026091" w:history="1">
        <w:r w:rsidR="00CC5469" w:rsidRPr="00652310">
          <w:rPr>
            <w:rStyle w:val="Hyperlink"/>
            <w:noProof/>
          </w:rPr>
          <w:t>2.3</w:t>
        </w:r>
        <w:r w:rsidR="00CC5469">
          <w:rPr>
            <w:smallCaps w:val="0"/>
            <w:noProof/>
            <w:sz w:val="22"/>
            <w:szCs w:val="22"/>
            <w:lang w:eastAsia="de-DE" w:bidi="ar-SA"/>
          </w:rPr>
          <w:tab/>
        </w:r>
        <w:r w:rsidR="00CC5469" w:rsidRPr="00652310">
          <w:rPr>
            <w:rStyle w:val="Hyperlink"/>
            <w:noProof/>
          </w:rPr>
          <w:t>Entscheidungskompetenz</w:t>
        </w:r>
        <w:r w:rsidR="00CC5469">
          <w:rPr>
            <w:noProof/>
            <w:webHidden/>
          </w:rPr>
          <w:tab/>
        </w:r>
        <w:r w:rsidR="003A3985">
          <w:rPr>
            <w:noProof/>
            <w:webHidden/>
          </w:rPr>
          <w:fldChar w:fldCharType="begin"/>
        </w:r>
        <w:r w:rsidR="00CC5469">
          <w:rPr>
            <w:noProof/>
            <w:webHidden/>
          </w:rPr>
          <w:instrText xml:space="preserve"> PAGEREF _Toc327026091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48D4A2D6" w14:textId="77777777" w:rsidR="00CC5469" w:rsidRDefault="00521D62">
      <w:pPr>
        <w:pStyle w:val="Verzeichnis2"/>
        <w:rPr>
          <w:smallCaps w:val="0"/>
          <w:noProof/>
          <w:sz w:val="22"/>
          <w:szCs w:val="22"/>
          <w:lang w:eastAsia="de-DE" w:bidi="ar-SA"/>
        </w:rPr>
      </w:pPr>
      <w:hyperlink w:anchor="_Toc327026092" w:history="1">
        <w:r w:rsidR="00CC5469" w:rsidRPr="00652310">
          <w:rPr>
            <w:rStyle w:val="Hyperlink"/>
            <w:noProof/>
          </w:rPr>
          <w:t>2.4</w:t>
        </w:r>
        <w:r w:rsidR="00CC5469">
          <w:rPr>
            <w:smallCaps w:val="0"/>
            <w:noProof/>
            <w:sz w:val="22"/>
            <w:szCs w:val="22"/>
            <w:lang w:eastAsia="de-DE" w:bidi="ar-SA"/>
          </w:rPr>
          <w:tab/>
        </w:r>
        <w:r w:rsidR="00CC5469" w:rsidRPr="00652310">
          <w:rPr>
            <w:rStyle w:val="Hyperlink"/>
            <w:noProof/>
          </w:rPr>
          <w:t>Jour fixe</w:t>
        </w:r>
        <w:r w:rsidR="00CC5469">
          <w:rPr>
            <w:noProof/>
            <w:webHidden/>
          </w:rPr>
          <w:tab/>
        </w:r>
        <w:r w:rsidR="003A3985">
          <w:rPr>
            <w:noProof/>
            <w:webHidden/>
          </w:rPr>
          <w:fldChar w:fldCharType="begin"/>
        </w:r>
        <w:r w:rsidR="00CC5469">
          <w:rPr>
            <w:noProof/>
            <w:webHidden/>
          </w:rPr>
          <w:instrText xml:space="preserve"> PAGEREF _Toc327026092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2077C8CE" w14:textId="77777777" w:rsidR="00CC5469" w:rsidRDefault="00521D62">
      <w:pPr>
        <w:pStyle w:val="Verzeichnis2"/>
        <w:rPr>
          <w:smallCaps w:val="0"/>
          <w:noProof/>
          <w:sz w:val="22"/>
          <w:szCs w:val="22"/>
          <w:lang w:eastAsia="de-DE" w:bidi="ar-SA"/>
        </w:rPr>
      </w:pPr>
      <w:hyperlink w:anchor="_Toc327026093" w:history="1">
        <w:r w:rsidR="00CC5469" w:rsidRPr="00652310">
          <w:rPr>
            <w:rStyle w:val="Hyperlink"/>
            <w:noProof/>
          </w:rPr>
          <w:t>2.5</w:t>
        </w:r>
        <w:r w:rsidR="00CC5469">
          <w:rPr>
            <w:smallCaps w:val="0"/>
            <w:noProof/>
            <w:sz w:val="22"/>
            <w:szCs w:val="22"/>
            <w:lang w:eastAsia="de-DE" w:bidi="ar-SA"/>
          </w:rPr>
          <w:tab/>
        </w:r>
        <w:r w:rsidR="00CC5469" w:rsidRPr="00652310">
          <w:rPr>
            <w:rStyle w:val="Hyperlink"/>
            <w:noProof/>
          </w:rPr>
          <w:t>Infrastruktur</w:t>
        </w:r>
        <w:r w:rsidR="00CC5469">
          <w:rPr>
            <w:noProof/>
            <w:webHidden/>
          </w:rPr>
          <w:tab/>
        </w:r>
        <w:r w:rsidR="003A3985">
          <w:rPr>
            <w:noProof/>
            <w:webHidden/>
          </w:rPr>
          <w:fldChar w:fldCharType="begin"/>
        </w:r>
        <w:r w:rsidR="00CC5469">
          <w:rPr>
            <w:noProof/>
            <w:webHidden/>
          </w:rPr>
          <w:instrText xml:space="preserve"> PAGEREF _Toc327026093 \h </w:instrText>
        </w:r>
        <w:r w:rsidR="003A3985">
          <w:rPr>
            <w:noProof/>
            <w:webHidden/>
          </w:rPr>
        </w:r>
        <w:r w:rsidR="003A3985">
          <w:rPr>
            <w:noProof/>
            <w:webHidden/>
          </w:rPr>
          <w:fldChar w:fldCharType="separate"/>
        </w:r>
        <w:r w:rsidR="0049174C">
          <w:rPr>
            <w:noProof/>
            <w:webHidden/>
          </w:rPr>
          <w:t>3</w:t>
        </w:r>
        <w:r w:rsidR="003A3985">
          <w:rPr>
            <w:noProof/>
            <w:webHidden/>
          </w:rPr>
          <w:fldChar w:fldCharType="end"/>
        </w:r>
      </w:hyperlink>
    </w:p>
    <w:p w14:paraId="2E5F513E"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094" w:history="1">
        <w:r w:rsidR="00CC5469" w:rsidRPr="00652310">
          <w:rPr>
            <w:rStyle w:val="Hyperlink"/>
            <w:noProof/>
          </w:rPr>
          <w:t>2.5.1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3A3985">
          <w:rPr>
            <w:noProof/>
            <w:webHidden/>
          </w:rPr>
          <w:fldChar w:fldCharType="begin"/>
        </w:r>
        <w:r w:rsidR="00CC5469">
          <w:rPr>
            <w:noProof/>
            <w:webHidden/>
          </w:rPr>
          <w:instrText xml:space="preserve"> PAGEREF _Toc327026094 \h </w:instrText>
        </w:r>
        <w:r w:rsidR="003A3985">
          <w:rPr>
            <w:noProof/>
            <w:webHidden/>
          </w:rPr>
        </w:r>
        <w:r w:rsidR="003A3985">
          <w:rPr>
            <w:noProof/>
            <w:webHidden/>
          </w:rPr>
          <w:fldChar w:fldCharType="separate"/>
        </w:r>
        <w:r w:rsidR="0049174C">
          <w:rPr>
            <w:noProof/>
            <w:webHidden/>
          </w:rPr>
          <w:t>4</w:t>
        </w:r>
        <w:r w:rsidR="003A3985">
          <w:rPr>
            <w:noProof/>
            <w:webHidden/>
          </w:rPr>
          <w:fldChar w:fldCharType="end"/>
        </w:r>
      </w:hyperlink>
    </w:p>
    <w:p w14:paraId="19BC792A"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095" w:history="1">
        <w:r w:rsidR="00CC5469" w:rsidRPr="00652310">
          <w:rPr>
            <w:rStyle w:val="Hyperlink"/>
            <w:noProof/>
          </w:rPr>
          <w:t>2.5.2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3A3985">
          <w:rPr>
            <w:noProof/>
            <w:webHidden/>
          </w:rPr>
          <w:fldChar w:fldCharType="begin"/>
        </w:r>
        <w:r w:rsidR="00CC5469">
          <w:rPr>
            <w:noProof/>
            <w:webHidden/>
          </w:rPr>
          <w:instrText xml:space="preserve"> PAGEREF _Toc327026095 \h </w:instrText>
        </w:r>
        <w:r w:rsidR="003A3985">
          <w:rPr>
            <w:noProof/>
            <w:webHidden/>
          </w:rPr>
        </w:r>
        <w:r w:rsidR="003A3985">
          <w:rPr>
            <w:noProof/>
            <w:webHidden/>
          </w:rPr>
          <w:fldChar w:fldCharType="separate"/>
        </w:r>
        <w:r w:rsidR="0049174C">
          <w:rPr>
            <w:noProof/>
            <w:webHidden/>
          </w:rPr>
          <w:t>5</w:t>
        </w:r>
        <w:r w:rsidR="003A3985">
          <w:rPr>
            <w:noProof/>
            <w:webHidden/>
          </w:rPr>
          <w:fldChar w:fldCharType="end"/>
        </w:r>
      </w:hyperlink>
    </w:p>
    <w:p w14:paraId="6E80F83A"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096" w:history="1">
        <w:r w:rsidR="00CC5469" w:rsidRPr="00652310">
          <w:rPr>
            <w:rStyle w:val="Hyperlink"/>
            <w:noProof/>
          </w:rPr>
          <w:t>2.5.3</w:t>
        </w:r>
        <w:r w:rsidR="00CC5469">
          <w:rPr>
            <w:i w:val="0"/>
            <w:iCs w:val="0"/>
            <w:noProof/>
            <w:sz w:val="22"/>
            <w:szCs w:val="22"/>
            <w:lang w:eastAsia="de-DE" w:bidi="ar-SA"/>
          </w:rPr>
          <w:tab/>
        </w:r>
        <w:r w:rsidR="00CC5469" w:rsidRPr="00652310">
          <w:rPr>
            <w:rStyle w:val="Hyperlink"/>
            <w:noProof/>
          </w:rPr>
          <w:t>Softwareentwicklungswerkzeug</w:t>
        </w:r>
        <w:r w:rsidR="00CC5469">
          <w:rPr>
            <w:noProof/>
            <w:webHidden/>
          </w:rPr>
          <w:tab/>
        </w:r>
        <w:r w:rsidR="003A3985">
          <w:rPr>
            <w:noProof/>
            <w:webHidden/>
          </w:rPr>
          <w:fldChar w:fldCharType="begin"/>
        </w:r>
        <w:r w:rsidR="00CC5469">
          <w:rPr>
            <w:noProof/>
            <w:webHidden/>
          </w:rPr>
          <w:instrText xml:space="preserve"> PAGEREF _Toc327026096 \h </w:instrText>
        </w:r>
        <w:r w:rsidR="003A3985">
          <w:rPr>
            <w:noProof/>
            <w:webHidden/>
          </w:rPr>
        </w:r>
        <w:r w:rsidR="003A3985">
          <w:rPr>
            <w:noProof/>
            <w:webHidden/>
          </w:rPr>
          <w:fldChar w:fldCharType="separate"/>
        </w:r>
        <w:r w:rsidR="0049174C">
          <w:rPr>
            <w:noProof/>
            <w:webHidden/>
          </w:rPr>
          <w:t>6</w:t>
        </w:r>
        <w:r w:rsidR="003A3985">
          <w:rPr>
            <w:noProof/>
            <w:webHidden/>
          </w:rPr>
          <w:fldChar w:fldCharType="end"/>
        </w:r>
      </w:hyperlink>
    </w:p>
    <w:p w14:paraId="64BFBD35" w14:textId="77777777" w:rsidR="00CC5469" w:rsidRDefault="00521D62">
      <w:pPr>
        <w:pStyle w:val="Verzeichnis2"/>
        <w:rPr>
          <w:smallCaps w:val="0"/>
          <w:noProof/>
          <w:sz w:val="22"/>
          <w:szCs w:val="22"/>
          <w:lang w:eastAsia="de-DE" w:bidi="ar-SA"/>
        </w:rPr>
      </w:pPr>
      <w:hyperlink w:anchor="_Toc327026097" w:history="1">
        <w:r w:rsidR="00CC5469" w:rsidRPr="00652310">
          <w:rPr>
            <w:rStyle w:val="Hyperlink"/>
            <w:noProof/>
          </w:rPr>
          <w:t>2.6</w:t>
        </w:r>
        <w:r w:rsidR="00CC5469">
          <w:rPr>
            <w:smallCaps w:val="0"/>
            <w:noProof/>
            <w:sz w:val="22"/>
            <w:szCs w:val="22"/>
            <w:lang w:eastAsia="de-DE" w:bidi="ar-SA"/>
          </w:rPr>
          <w:tab/>
        </w:r>
        <w:r w:rsidR="00CC5469" w:rsidRPr="00652310">
          <w:rPr>
            <w:rStyle w:val="Hyperlink"/>
            <w:noProof/>
          </w:rPr>
          <w:t>Vorgehensmodell</w:t>
        </w:r>
        <w:r w:rsidR="00CC5469">
          <w:rPr>
            <w:noProof/>
            <w:webHidden/>
          </w:rPr>
          <w:tab/>
        </w:r>
        <w:r w:rsidR="003A3985">
          <w:rPr>
            <w:noProof/>
            <w:webHidden/>
          </w:rPr>
          <w:fldChar w:fldCharType="begin"/>
        </w:r>
        <w:r w:rsidR="00CC5469">
          <w:rPr>
            <w:noProof/>
            <w:webHidden/>
          </w:rPr>
          <w:instrText xml:space="preserve"> PAGEREF _Toc327026097 \h </w:instrText>
        </w:r>
        <w:r w:rsidR="003A3985">
          <w:rPr>
            <w:noProof/>
            <w:webHidden/>
          </w:rPr>
        </w:r>
        <w:r w:rsidR="003A3985">
          <w:rPr>
            <w:noProof/>
            <w:webHidden/>
          </w:rPr>
          <w:fldChar w:fldCharType="separate"/>
        </w:r>
        <w:r w:rsidR="0049174C">
          <w:rPr>
            <w:noProof/>
            <w:webHidden/>
          </w:rPr>
          <w:t>6</w:t>
        </w:r>
        <w:r w:rsidR="003A3985">
          <w:rPr>
            <w:noProof/>
            <w:webHidden/>
          </w:rPr>
          <w:fldChar w:fldCharType="end"/>
        </w:r>
      </w:hyperlink>
    </w:p>
    <w:p w14:paraId="2ACA88ED" w14:textId="77777777" w:rsidR="00CC5469" w:rsidRDefault="00521D62">
      <w:pPr>
        <w:pStyle w:val="Verzeichnis2"/>
        <w:rPr>
          <w:smallCaps w:val="0"/>
          <w:noProof/>
          <w:sz w:val="22"/>
          <w:szCs w:val="22"/>
          <w:lang w:eastAsia="de-DE" w:bidi="ar-SA"/>
        </w:rPr>
      </w:pPr>
      <w:hyperlink w:anchor="_Toc327026098" w:history="1">
        <w:r w:rsidR="00CC5469" w:rsidRPr="00652310">
          <w:rPr>
            <w:rStyle w:val="Hyperlink"/>
            <w:noProof/>
          </w:rPr>
          <w:t>2.7</w:t>
        </w:r>
        <w:r w:rsidR="00CC5469">
          <w:rPr>
            <w:smallCaps w:val="0"/>
            <w:noProof/>
            <w:sz w:val="22"/>
            <w:szCs w:val="22"/>
            <w:lang w:eastAsia="de-DE" w:bidi="ar-SA"/>
          </w:rPr>
          <w:tab/>
        </w:r>
        <w:r w:rsidR="00CC5469" w:rsidRPr="00652310">
          <w:rPr>
            <w:rStyle w:val="Hyperlink"/>
            <w:noProof/>
          </w:rPr>
          <w:t>Projektplanung</w:t>
        </w:r>
        <w:r w:rsidR="00CC5469">
          <w:rPr>
            <w:noProof/>
            <w:webHidden/>
          </w:rPr>
          <w:tab/>
        </w:r>
        <w:r w:rsidR="003A3985">
          <w:rPr>
            <w:noProof/>
            <w:webHidden/>
          </w:rPr>
          <w:fldChar w:fldCharType="begin"/>
        </w:r>
        <w:r w:rsidR="00CC5469">
          <w:rPr>
            <w:noProof/>
            <w:webHidden/>
          </w:rPr>
          <w:instrText xml:space="preserve"> PAGEREF _Toc327026098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6F3AA70" w14:textId="77777777" w:rsidR="00CC5469" w:rsidRDefault="00521D62">
      <w:pPr>
        <w:pStyle w:val="Verzeichnis2"/>
        <w:rPr>
          <w:smallCaps w:val="0"/>
          <w:noProof/>
          <w:sz w:val="22"/>
          <w:szCs w:val="22"/>
          <w:lang w:eastAsia="de-DE" w:bidi="ar-SA"/>
        </w:rPr>
      </w:pPr>
      <w:hyperlink w:anchor="_Toc327026099" w:history="1">
        <w:r w:rsidR="00CC5469" w:rsidRPr="00652310">
          <w:rPr>
            <w:rStyle w:val="Hyperlink"/>
            <w:noProof/>
          </w:rPr>
          <w:t>2.8</w:t>
        </w:r>
        <w:r w:rsidR="00CC5469">
          <w:rPr>
            <w:smallCaps w:val="0"/>
            <w:noProof/>
            <w:sz w:val="22"/>
            <w:szCs w:val="22"/>
            <w:lang w:eastAsia="de-DE" w:bidi="ar-SA"/>
          </w:rPr>
          <w:tab/>
        </w:r>
        <w:r w:rsidR="00CC5469" w:rsidRPr="00652310">
          <w:rPr>
            <w:rStyle w:val="Hyperlink"/>
            <w:noProof/>
          </w:rPr>
          <w:t>RUP-Artefakte</w:t>
        </w:r>
        <w:r w:rsidR="00CC5469">
          <w:rPr>
            <w:noProof/>
            <w:webHidden/>
          </w:rPr>
          <w:tab/>
        </w:r>
        <w:r w:rsidR="003A3985">
          <w:rPr>
            <w:noProof/>
            <w:webHidden/>
          </w:rPr>
          <w:fldChar w:fldCharType="begin"/>
        </w:r>
        <w:r w:rsidR="00CC5469">
          <w:rPr>
            <w:noProof/>
            <w:webHidden/>
          </w:rPr>
          <w:instrText xml:space="preserve"> PAGEREF _Toc327026099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CDE6953"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0" w:history="1">
        <w:r w:rsidR="00CC5469" w:rsidRPr="00652310">
          <w:rPr>
            <w:rStyle w:val="Hyperlink"/>
            <w:noProof/>
          </w:rPr>
          <w:t>2.8.1</w:t>
        </w:r>
        <w:r w:rsidR="00CC5469">
          <w:rPr>
            <w:i w:val="0"/>
            <w:iCs w:val="0"/>
            <w:noProof/>
            <w:sz w:val="22"/>
            <w:szCs w:val="22"/>
            <w:lang w:eastAsia="de-DE" w:bidi="ar-SA"/>
          </w:rPr>
          <w:tab/>
        </w:r>
        <w:r w:rsidR="00CC5469" w:rsidRPr="00652310">
          <w:rPr>
            <w:rStyle w:val="Hyperlink"/>
            <w:noProof/>
          </w:rPr>
          <w:t>Visions-Dokument</w:t>
        </w:r>
        <w:r w:rsidR="00CC5469">
          <w:rPr>
            <w:noProof/>
            <w:webHidden/>
          </w:rPr>
          <w:tab/>
        </w:r>
        <w:r w:rsidR="003A3985">
          <w:rPr>
            <w:noProof/>
            <w:webHidden/>
          </w:rPr>
          <w:fldChar w:fldCharType="begin"/>
        </w:r>
        <w:r w:rsidR="00CC5469">
          <w:rPr>
            <w:noProof/>
            <w:webHidden/>
          </w:rPr>
          <w:instrText xml:space="preserve"> PAGEREF _Toc327026100 \h </w:instrText>
        </w:r>
        <w:r w:rsidR="003A3985">
          <w:rPr>
            <w:noProof/>
            <w:webHidden/>
          </w:rPr>
        </w:r>
        <w:r w:rsidR="003A3985">
          <w:rPr>
            <w:noProof/>
            <w:webHidden/>
          </w:rPr>
          <w:fldChar w:fldCharType="separate"/>
        </w:r>
        <w:r w:rsidR="0049174C">
          <w:rPr>
            <w:noProof/>
            <w:webHidden/>
          </w:rPr>
          <w:t>8</w:t>
        </w:r>
        <w:r w:rsidR="003A3985">
          <w:rPr>
            <w:noProof/>
            <w:webHidden/>
          </w:rPr>
          <w:fldChar w:fldCharType="end"/>
        </w:r>
      </w:hyperlink>
    </w:p>
    <w:p w14:paraId="3B7B5870"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1" w:history="1">
        <w:r w:rsidR="00CC5469" w:rsidRPr="00652310">
          <w:rPr>
            <w:rStyle w:val="Hyperlink"/>
            <w:noProof/>
          </w:rPr>
          <w:t>2.8.2</w:t>
        </w:r>
        <w:r w:rsidR="00CC5469">
          <w:rPr>
            <w:i w:val="0"/>
            <w:iCs w:val="0"/>
            <w:noProof/>
            <w:sz w:val="22"/>
            <w:szCs w:val="22"/>
            <w:lang w:eastAsia="de-DE" w:bidi="ar-SA"/>
          </w:rPr>
          <w:tab/>
        </w:r>
        <w:r w:rsidR="00CC5469" w:rsidRPr="00652310">
          <w:rPr>
            <w:rStyle w:val="Hyperlink"/>
            <w:noProof/>
          </w:rPr>
          <w:t>Risikoanalyse</w:t>
        </w:r>
        <w:r w:rsidR="00CC5469">
          <w:rPr>
            <w:noProof/>
            <w:webHidden/>
          </w:rPr>
          <w:tab/>
        </w:r>
        <w:r w:rsidR="003A3985">
          <w:rPr>
            <w:noProof/>
            <w:webHidden/>
          </w:rPr>
          <w:fldChar w:fldCharType="begin"/>
        </w:r>
        <w:r w:rsidR="00CC5469">
          <w:rPr>
            <w:noProof/>
            <w:webHidden/>
          </w:rPr>
          <w:instrText xml:space="preserve"> PAGEREF _Toc327026101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05FC9EE0"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2" w:history="1">
        <w:r w:rsidR="00CC5469" w:rsidRPr="00652310">
          <w:rPr>
            <w:rStyle w:val="Hyperlink"/>
            <w:noProof/>
          </w:rPr>
          <w:t>2.8.3</w:t>
        </w:r>
        <w:r w:rsidR="00CC5469">
          <w:rPr>
            <w:i w:val="0"/>
            <w:iCs w:val="0"/>
            <w:noProof/>
            <w:sz w:val="22"/>
            <w:szCs w:val="22"/>
            <w:lang w:eastAsia="de-DE" w:bidi="ar-SA"/>
          </w:rPr>
          <w:tab/>
        </w:r>
        <w:r w:rsidR="00CC5469" w:rsidRPr="00652310">
          <w:rPr>
            <w:rStyle w:val="Hyperlink"/>
            <w:noProof/>
          </w:rPr>
          <w:t>Grobe Projektplanung</w:t>
        </w:r>
        <w:r w:rsidR="00CC5469">
          <w:rPr>
            <w:noProof/>
            <w:webHidden/>
          </w:rPr>
          <w:tab/>
        </w:r>
        <w:r w:rsidR="003A3985">
          <w:rPr>
            <w:noProof/>
            <w:webHidden/>
          </w:rPr>
          <w:fldChar w:fldCharType="begin"/>
        </w:r>
        <w:r w:rsidR="00CC5469">
          <w:rPr>
            <w:noProof/>
            <w:webHidden/>
          </w:rPr>
          <w:instrText xml:space="preserve"> PAGEREF _Toc327026102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4767B737"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3" w:history="1">
        <w:r w:rsidR="00CC5469" w:rsidRPr="00652310">
          <w:rPr>
            <w:rStyle w:val="Hyperlink"/>
            <w:noProof/>
          </w:rPr>
          <w:t>2.8.4</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3A3985">
          <w:rPr>
            <w:noProof/>
            <w:webHidden/>
          </w:rPr>
          <w:fldChar w:fldCharType="begin"/>
        </w:r>
        <w:r w:rsidR="00CC5469">
          <w:rPr>
            <w:noProof/>
            <w:webHidden/>
          </w:rPr>
          <w:instrText xml:space="preserve"> PAGEREF _Toc327026103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70EC8987"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4" w:history="1">
        <w:r w:rsidR="00CC5469" w:rsidRPr="00652310">
          <w:rPr>
            <w:rStyle w:val="Hyperlink"/>
            <w:noProof/>
          </w:rPr>
          <w:t>2.8.5</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3A3985">
          <w:rPr>
            <w:noProof/>
            <w:webHidden/>
          </w:rPr>
          <w:fldChar w:fldCharType="begin"/>
        </w:r>
        <w:r w:rsidR="00CC5469">
          <w:rPr>
            <w:noProof/>
            <w:webHidden/>
          </w:rPr>
          <w:instrText xml:space="preserve"> PAGEREF _Toc327026104 \h </w:instrText>
        </w:r>
        <w:r w:rsidR="003A3985">
          <w:rPr>
            <w:noProof/>
            <w:webHidden/>
          </w:rPr>
        </w:r>
        <w:r w:rsidR="003A3985">
          <w:rPr>
            <w:noProof/>
            <w:webHidden/>
          </w:rPr>
          <w:fldChar w:fldCharType="separate"/>
        </w:r>
        <w:r w:rsidR="0049174C">
          <w:rPr>
            <w:noProof/>
            <w:webHidden/>
          </w:rPr>
          <w:t>9</w:t>
        </w:r>
        <w:r w:rsidR="003A3985">
          <w:rPr>
            <w:noProof/>
            <w:webHidden/>
          </w:rPr>
          <w:fldChar w:fldCharType="end"/>
        </w:r>
      </w:hyperlink>
    </w:p>
    <w:p w14:paraId="3D64E3FF"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5" w:history="1">
        <w:r w:rsidR="00CC5469" w:rsidRPr="00652310">
          <w:rPr>
            <w:rStyle w:val="Hyperlink"/>
            <w:noProof/>
          </w:rPr>
          <w:t>2.8.6</w:t>
        </w:r>
        <w:r w:rsidR="00CC5469">
          <w:rPr>
            <w:i w:val="0"/>
            <w:iCs w:val="0"/>
            <w:noProof/>
            <w:sz w:val="22"/>
            <w:szCs w:val="22"/>
            <w:lang w:eastAsia="de-DE" w:bidi="ar-SA"/>
          </w:rPr>
          <w:tab/>
        </w:r>
        <w:r w:rsidR="00CC5469" w:rsidRPr="00652310">
          <w:rPr>
            <w:rStyle w:val="Hyperlink"/>
            <w:noProof/>
          </w:rPr>
          <w:t>Definition des Projektziels und Abgrenzung Überblick über Problembereich und Anforderungen Stakeholder-Übersicht</w:t>
        </w:r>
        <w:r w:rsidR="00CC5469">
          <w:rPr>
            <w:noProof/>
            <w:webHidden/>
          </w:rPr>
          <w:tab/>
        </w:r>
        <w:r w:rsidR="003A3985">
          <w:rPr>
            <w:noProof/>
            <w:webHidden/>
          </w:rPr>
          <w:fldChar w:fldCharType="begin"/>
        </w:r>
        <w:r w:rsidR="00CC5469">
          <w:rPr>
            <w:noProof/>
            <w:webHidden/>
          </w:rPr>
          <w:instrText xml:space="preserve"> PAGEREF _Toc327026105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628B9350"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6" w:history="1">
        <w:r w:rsidR="00CC5469" w:rsidRPr="00652310">
          <w:rPr>
            <w:rStyle w:val="Hyperlink"/>
            <w:noProof/>
          </w:rPr>
          <w:t>2.8.7</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3A3985">
          <w:rPr>
            <w:noProof/>
            <w:webHidden/>
          </w:rPr>
          <w:fldChar w:fldCharType="begin"/>
        </w:r>
        <w:r w:rsidR="00CC5469">
          <w:rPr>
            <w:noProof/>
            <w:webHidden/>
          </w:rPr>
          <w:instrText xml:space="preserve"> PAGEREF _Toc327026106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1F9F5090"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7" w:history="1">
        <w:r w:rsidR="00CC5469" w:rsidRPr="00652310">
          <w:rPr>
            <w:rStyle w:val="Hyperlink"/>
            <w:noProof/>
          </w:rPr>
          <w:t>2.8.8</w:t>
        </w:r>
        <w:r w:rsidR="00CC5469">
          <w:rPr>
            <w:i w:val="0"/>
            <w:iCs w:val="0"/>
            <w:noProof/>
            <w:sz w:val="22"/>
            <w:szCs w:val="22"/>
            <w:lang w:eastAsia="de-DE" w:bidi="ar-SA"/>
          </w:rPr>
          <w:tab/>
        </w:r>
        <w:r w:rsidR="00CC5469" w:rsidRPr="00652310">
          <w:rPr>
            <w:rStyle w:val="Hyperlink"/>
            <w:noProof/>
          </w:rPr>
          <w:t>Überblick über die zu erbringenden Leistungen</w:t>
        </w:r>
        <w:r w:rsidR="00CC5469">
          <w:rPr>
            <w:noProof/>
            <w:webHidden/>
          </w:rPr>
          <w:tab/>
        </w:r>
        <w:r w:rsidR="003A3985">
          <w:rPr>
            <w:noProof/>
            <w:webHidden/>
          </w:rPr>
          <w:fldChar w:fldCharType="begin"/>
        </w:r>
        <w:r w:rsidR="00CC5469">
          <w:rPr>
            <w:noProof/>
            <w:webHidden/>
          </w:rPr>
          <w:instrText xml:space="preserve"> PAGEREF _Toc327026107 \h </w:instrText>
        </w:r>
        <w:r w:rsidR="003A3985">
          <w:rPr>
            <w:noProof/>
            <w:webHidden/>
          </w:rPr>
        </w:r>
        <w:r w:rsidR="003A3985">
          <w:rPr>
            <w:noProof/>
            <w:webHidden/>
          </w:rPr>
          <w:fldChar w:fldCharType="separate"/>
        </w:r>
        <w:r w:rsidR="0049174C">
          <w:rPr>
            <w:noProof/>
            <w:webHidden/>
          </w:rPr>
          <w:t>10</w:t>
        </w:r>
        <w:r w:rsidR="003A3985">
          <w:rPr>
            <w:noProof/>
            <w:webHidden/>
          </w:rPr>
          <w:fldChar w:fldCharType="end"/>
        </w:r>
      </w:hyperlink>
    </w:p>
    <w:p w14:paraId="3DE25863"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08" w:history="1">
        <w:r w:rsidR="00CC5469" w:rsidRPr="00652310">
          <w:rPr>
            <w:rStyle w:val="Hyperlink"/>
            <w:noProof/>
          </w:rPr>
          <w:t>2.8.9</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3A3985">
          <w:rPr>
            <w:noProof/>
            <w:webHidden/>
          </w:rPr>
          <w:fldChar w:fldCharType="begin"/>
        </w:r>
        <w:r w:rsidR="00CC5469">
          <w:rPr>
            <w:noProof/>
            <w:webHidden/>
          </w:rPr>
          <w:instrText xml:space="preserve"> PAGEREF _Toc327026108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2F65B105" w14:textId="77777777" w:rsidR="00CC5469" w:rsidRDefault="00521D62">
      <w:pPr>
        <w:pStyle w:val="Verzeichnis3"/>
        <w:tabs>
          <w:tab w:val="left" w:pos="1440"/>
          <w:tab w:val="right" w:leader="dot" w:pos="9063"/>
        </w:tabs>
        <w:rPr>
          <w:i w:val="0"/>
          <w:iCs w:val="0"/>
          <w:noProof/>
          <w:sz w:val="22"/>
          <w:szCs w:val="22"/>
          <w:lang w:eastAsia="de-DE" w:bidi="ar-SA"/>
        </w:rPr>
      </w:pPr>
      <w:hyperlink w:anchor="_Toc327026109" w:history="1">
        <w:r w:rsidR="00CC5469" w:rsidRPr="00652310">
          <w:rPr>
            <w:rStyle w:val="Hyperlink"/>
            <w:noProof/>
          </w:rPr>
          <w:t>2.8.10</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3A3985">
          <w:rPr>
            <w:noProof/>
            <w:webHidden/>
          </w:rPr>
          <w:fldChar w:fldCharType="begin"/>
        </w:r>
        <w:r w:rsidR="00CC5469">
          <w:rPr>
            <w:noProof/>
            <w:webHidden/>
          </w:rPr>
          <w:instrText xml:space="preserve"> PAGEREF _Toc327026109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6B44EB99" w14:textId="77777777" w:rsidR="00CC5469" w:rsidRDefault="00521D62">
      <w:pPr>
        <w:pStyle w:val="Verzeichnis3"/>
        <w:tabs>
          <w:tab w:val="left" w:pos="1440"/>
          <w:tab w:val="right" w:leader="dot" w:pos="9063"/>
        </w:tabs>
        <w:rPr>
          <w:i w:val="0"/>
          <w:iCs w:val="0"/>
          <w:noProof/>
          <w:sz w:val="22"/>
          <w:szCs w:val="22"/>
          <w:lang w:eastAsia="de-DE" w:bidi="ar-SA"/>
        </w:rPr>
      </w:pPr>
      <w:hyperlink w:anchor="_Toc327026110" w:history="1">
        <w:r w:rsidR="00CC5469" w:rsidRPr="00652310">
          <w:rPr>
            <w:rStyle w:val="Hyperlink"/>
            <w:noProof/>
          </w:rPr>
          <w:t>2.8.11</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3A3985">
          <w:rPr>
            <w:noProof/>
            <w:webHidden/>
          </w:rPr>
          <w:fldChar w:fldCharType="begin"/>
        </w:r>
        <w:r w:rsidR="00CC5469">
          <w:rPr>
            <w:noProof/>
            <w:webHidden/>
          </w:rPr>
          <w:instrText xml:space="preserve"> PAGEREF _Toc327026110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4E0F442B" w14:textId="77777777" w:rsidR="00CC5469" w:rsidRDefault="00521D62">
      <w:pPr>
        <w:pStyle w:val="Verzeichnis3"/>
        <w:tabs>
          <w:tab w:val="left" w:pos="1440"/>
          <w:tab w:val="right" w:leader="dot" w:pos="9063"/>
        </w:tabs>
        <w:rPr>
          <w:i w:val="0"/>
          <w:iCs w:val="0"/>
          <w:noProof/>
          <w:sz w:val="22"/>
          <w:szCs w:val="22"/>
          <w:lang w:eastAsia="de-DE" w:bidi="ar-SA"/>
        </w:rPr>
      </w:pPr>
      <w:hyperlink w:anchor="_Toc327026111" w:history="1">
        <w:r w:rsidR="00CC5469" w:rsidRPr="00652310">
          <w:rPr>
            <w:rStyle w:val="Hyperlink"/>
            <w:noProof/>
          </w:rPr>
          <w:t>2.8.12</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3A3985">
          <w:rPr>
            <w:noProof/>
            <w:webHidden/>
          </w:rPr>
          <w:fldChar w:fldCharType="begin"/>
        </w:r>
        <w:r w:rsidR="00CC5469">
          <w:rPr>
            <w:noProof/>
            <w:webHidden/>
          </w:rPr>
          <w:instrText xml:space="preserve"> PAGEREF _Toc327026111 \h </w:instrText>
        </w:r>
        <w:r w:rsidR="003A3985">
          <w:rPr>
            <w:noProof/>
            <w:webHidden/>
          </w:rPr>
        </w:r>
        <w:r w:rsidR="003A3985">
          <w:rPr>
            <w:noProof/>
            <w:webHidden/>
          </w:rPr>
          <w:fldChar w:fldCharType="separate"/>
        </w:r>
        <w:r w:rsidR="0049174C">
          <w:rPr>
            <w:noProof/>
            <w:webHidden/>
          </w:rPr>
          <w:t>11</w:t>
        </w:r>
        <w:r w:rsidR="003A3985">
          <w:rPr>
            <w:noProof/>
            <w:webHidden/>
          </w:rPr>
          <w:fldChar w:fldCharType="end"/>
        </w:r>
      </w:hyperlink>
    </w:p>
    <w:p w14:paraId="3AB6FB91" w14:textId="77777777" w:rsidR="00CC5469" w:rsidRDefault="00521D62">
      <w:pPr>
        <w:pStyle w:val="Verzeichnis3"/>
        <w:tabs>
          <w:tab w:val="left" w:pos="1440"/>
          <w:tab w:val="right" w:leader="dot" w:pos="9063"/>
        </w:tabs>
        <w:rPr>
          <w:i w:val="0"/>
          <w:iCs w:val="0"/>
          <w:noProof/>
          <w:sz w:val="22"/>
          <w:szCs w:val="22"/>
          <w:lang w:eastAsia="de-DE" w:bidi="ar-SA"/>
        </w:rPr>
      </w:pPr>
      <w:hyperlink w:anchor="_Toc327026112" w:history="1">
        <w:r w:rsidR="00CC5469" w:rsidRPr="00652310">
          <w:rPr>
            <w:rStyle w:val="Hyperlink"/>
            <w:noProof/>
          </w:rPr>
          <w:t>2.8.13</w:t>
        </w:r>
        <w:r w:rsidR="00CC5469">
          <w:rPr>
            <w:i w:val="0"/>
            <w:iCs w:val="0"/>
            <w:noProof/>
            <w:sz w:val="22"/>
            <w:szCs w:val="22"/>
            <w:lang w:eastAsia="de-DE" w:bidi="ar-SA"/>
          </w:rPr>
          <w:tab/>
        </w:r>
        <w:r w:rsidR="00CC5469" w:rsidRPr="00652310">
          <w:rPr>
            <w:rStyle w:val="Hyperlink"/>
            <w:noProof/>
          </w:rPr>
          <w:t>Designmodell</w:t>
        </w:r>
        <w:r w:rsidR="00CC5469">
          <w:rPr>
            <w:noProof/>
            <w:webHidden/>
          </w:rPr>
          <w:tab/>
        </w:r>
        <w:r w:rsidR="003A3985">
          <w:rPr>
            <w:noProof/>
            <w:webHidden/>
          </w:rPr>
          <w:fldChar w:fldCharType="begin"/>
        </w:r>
        <w:r w:rsidR="00CC5469">
          <w:rPr>
            <w:noProof/>
            <w:webHidden/>
          </w:rPr>
          <w:instrText xml:space="preserve"> PAGEREF _Toc327026112 \h </w:instrText>
        </w:r>
        <w:r w:rsidR="003A3985">
          <w:rPr>
            <w:noProof/>
            <w:webHidden/>
          </w:rPr>
        </w:r>
        <w:r w:rsidR="003A3985">
          <w:rPr>
            <w:noProof/>
            <w:webHidden/>
          </w:rPr>
          <w:fldChar w:fldCharType="separate"/>
        </w:r>
        <w:r w:rsidR="0049174C">
          <w:rPr>
            <w:noProof/>
            <w:webHidden/>
          </w:rPr>
          <w:t>12</w:t>
        </w:r>
        <w:r w:rsidR="003A3985">
          <w:rPr>
            <w:noProof/>
            <w:webHidden/>
          </w:rPr>
          <w:fldChar w:fldCharType="end"/>
        </w:r>
      </w:hyperlink>
    </w:p>
    <w:p w14:paraId="18DDAA44" w14:textId="77777777" w:rsidR="00CC5469" w:rsidRDefault="00521D62">
      <w:pPr>
        <w:pStyle w:val="Verzeichnis1"/>
        <w:rPr>
          <w:b w:val="0"/>
          <w:bCs w:val="0"/>
          <w:caps w:val="0"/>
          <w:noProof/>
          <w:sz w:val="22"/>
          <w:szCs w:val="22"/>
          <w:lang w:eastAsia="de-DE" w:bidi="ar-SA"/>
        </w:rPr>
      </w:pPr>
      <w:hyperlink w:anchor="_Toc327026113" w:history="1">
        <w:r w:rsidR="00CC5469" w:rsidRPr="00652310">
          <w:rPr>
            <w:rStyle w:val="Hyperlink"/>
            <w:noProof/>
          </w:rPr>
          <w:t>3</w:t>
        </w:r>
        <w:r w:rsidR="00CC5469">
          <w:rPr>
            <w:b w:val="0"/>
            <w:bCs w:val="0"/>
            <w:caps w:val="0"/>
            <w:noProof/>
            <w:sz w:val="22"/>
            <w:szCs w:val="22"/>
            <w:lang w:eastAsia="de-DE" w:bidi="ar-SA"/>
          </w:rPr>
          <w:tab/>
        </w:r>
        <w:r w:rsidR="00CC5469" w:rsidRPr="00652310">
          <w:rPr>
            <w:rStyle w:val="Hyperlink"/>
            <w:noProof/>
          </w:rPr>
          <w:t>Projektdurchführung</w:t>
        </w:r>
        <w:r w:rsidR="00CC5469">
          <w:rPr>
            <w:noProof/>
            <w:webHidden/>
          </w:rPr>
          <w:tab/>
        </w:r>
        <w:r w:rsidR="003A3985">
          <w:rPr>
            <w:noProof/>
            <w:webHidden/>
          </w:rPr>
          <w:fldChar w:fldCharType="begin"/>
        </w:r>
        <w:r w:rsidR="00CC5469">
          <w:rPr>
            <w:noProof/>
            <w:webHidden/>
          </w:rPr>
          <w:instrText xml:space="preserve"> PAGEREF _Toc327026113 \h </w:instrText>
        </w:r>
        <w:r w:rsidR="003A3985">
          <w:rPr>
            <w:noProof/>
            <w:webHidden/>
          </w:rPr>
        </w:r>
        <w:r w:rsidR="003A3985">
          <w:rPr>
            <w:noProof/>
            <w:webHidden/>
          </w:rPr>
          <w:fldChar w:fldCharType="separate"/>
        </w:r>
        <w:r w:rsidR="0049174C">
          <w:rPr>
            <w:noProof/>
            <w:webHidden/>
          </w:rPr>
          <w:t>13</w:t>
        </w:r>
        <w:r w:rsidR="003A3985">
          <w:rPr>
            <w:noProof/>
            <w:webHidden/>
          </w:rPr>
          <w:fldChar w:fldCharType="end"/>
        </w:r>
      </w:hyperlink>
    </w:p>
    <w:p w14:paraId="0AD9BC36" w14:textId="77777777" w:rsidR="00CC5469" w:rsidRDefault="00521D62">
      <w:pPr>
        <w:pStyle w:val="Verzeichnis2"/>
        <w:rPr>
          <w:smallCaps w:val="0"/>
          <w:noProof/>
          <w:sz w:val="22"/>
          <w:szCs w:val="22"/>
          <w:lang w:eastAsia="de-DE" w:bidi="ar-SA"/>
        </w:rPr>
      </w:pPr>
      <w:hyperlink w:anchor="_Toc327026114" w:history="1">
        <w:r w:rsidR="00CC5469" w:rsidRPr="00652310">
          <w:rPr>
            <w:rStyle w:val="Hyperlink"/>
            <w:noProof/>
          </w:rPr>
          <w:t>3.1</w:t>
        </w:r>
        <w:r w:rsidR="00CC5469">
          <w:rPr>
            <w:smallCaps w:val="0"/>
            <w:noProof/>
            <w:sz w:val="22"/>
            <w:szCs w:val="22"/>
            <w:lang w:eastAsia="de-DE" w:bidi="ar-SA"/>
          </w:rPr>
          <w:tab/>
        </w:r>
        <w:r w:rsidR="00CC5469" w:rsidRPr="00652310">
          <w:rPr>
            <w:rStyle w:val="Hyperlink"/>
            <w:noProof/>
          </w:rPr>
          <w:t>Umsetzung der Projektidee</w:t>
        </w:r>
        <w:r w:rsidR="00CC5469">
          <w:rPr>
            <w:noProof/>
            <w:webHidden/>
          </w:rPr>
          <w:tab/>
        </w:r>
        <w:r w:rsidR="003A3985">
          <w:rPr>
            <w:noProof/>
            <w:webHidden/>
          </w:rPr>
          <w:fldChar w:fldCharType="begin"/>
        </w:r>
        <w:r w:rsidR="00CC5469">
          <w:rPr>
            <w:noProof/>
            <w:webHidden/>
          </w:rPr>
          <w:instrText xml:space="preserve"> PAGEREF _Toc327026114 \h </w:instrText>
        </w:r>
        <w:r w:rsidR="003A3985">
          <w:rPr>
            <w:noProof/>
            <w:webHidden/>
          </w:rPr>
        </w:r>
        <w:r w:rsidR="003A3985">
          <w:rPr>
            <w:noProof/>
            <w:webHidden/>
          </w:rPr>
          <w:fldChar w:fldCharType="separate"/>
        </w:r>
        <w:r w:rsidR="0049174C">
          <w:rPr>
            <w:noProof/>
            <w:webHidden/>
          </w:rPr>
          <w:t>13</w:t>
        </w:r>
        <w:r w:rsidR="003A3985">
          <w:rPr>
            <w:noProof/>
            <w:webHidden/>
          </w:rPr>
          <w:fldChar w:fldCharType="end"/>
        </w:r>
      </w:hyperlink>
    </w:p>
    <w:p w14:paraId="5E161E5C" w14:textId="77777777" w:rsidR="00CC5469" w:rsidRDefault="00521D62">
      <w:pPr>
        <w:pStyle w:val="Verzeichnis2"/>
        <w:rPr>
          <w:smallCaps w:val="0"/>
          <w:noProof/>
          <w:sz w:val="22"/>
          <w:szCs w:val="22"/>
          <w:lang w:eastAsia="de-DE" w:bidi="ar-SA"/>
        </w:rPr>
      </w:pPr>
      <w:hyperlink w:anchor="_Toc327026115" w:history="1">
        <w:r w:rsidR="00CC5469" w:rsidRPr="00652310">
          <w:rPr>
            <w:rStyle w:val="Hyperlink"/>
            <w:noProof/>
          </w:rPr>
          <w:t>3.2</w:t>
        </w:r>
        <w:r w:rsidR="00CC5469">
          <w:rPr>
            <w:smallCaps w:val="0"/>
            <w:noProof/>
            <w:sz w:val="22"/>
            <w:szCs w:val="22"/>
            <w:lang w:eastAsia="de-DE" w:bidi="ar-SA"/>
          </w:rPr>
          <w:tab/>
        </w:r>
        <w:r w:rsidR="00CC5469" w:rsidRPr="00652310">
          <w:rPr>
            <w:rStyle w:val="Hyperlink"/>
            <w:noProof/>
          </w:rPr>
          <w:t>Umsetzung der Aufgabenverteilung und -durchführung</w:t>
        </w:r>
        <w:r w:rsidR="00CC5469">
          <w:rPr>
            <w:noProof/>
            <w:webHidden/>
          </w:rPr>
          <w:tab/>
        </w:r>
        <w:r w:rsidR="003A3985">
          <w:rPr>
            <w:noProof/>
            <w:webHidden/>
          </w:rPr>
          <w:fldChar w:fldCharType="begin"/>
        </w:r>
        <w:r w:rsidR="00CC5469">
          <w:rPr>
            <w:noProof/>
            <w:webHidden/>
          </w:rPr>
          <w:instrText xml:space="preserve"> PAGEREF _Toc327026115 \h </w:instrText>
        </w:r>
        <w:r w:rsidR="003A3985">
          <w:rPr>
            <w:noProof/>
            <w:webHidden/>
          </w:rPr>
        </w:r>
        <w:r w:rsidR="003A3985">
          <w:rPr>
            <w:noProof/>
            <w:webHidden/>
          </w:rPr>
          <w:fldChar w:fldCharType="separate"/>
        </w:r>
        <w:r w:rsidR="0049174C">
          <w:rPr>
            <w:noProof/>
            <w:webHidden/>
          </w:rPr>
          <w:t>14</w:t>
        </w:r>
        <w:r w:rsidR="003A3985">
          <w:rPr>
            <w:noProof/>
            <w:webHidden/>
          </w:rPr>
          <w:fldChar w:fldCharType="end"/>
        </w:r>
      </w:hyperlink>
    </w:p>
    <w:p w14:paraId="119798D9" w14:textId="77777777" w:rsidR="00CC5469" w:rsidRDefault="00521D62">
      <w:pPr>
        <w:pStyle w:val="Verzeichnis2"/>
        <w:rPr>
          <w:smallCaps w:val="0"/>
          <w:noProof/>
          <w:sz w:val="22"/>
          <w:szCs w:val="22"/>
          <w:lang w:eastAsia="de-DE" w:bidi="ar-SA"/>
        </w:rPr>
      </w:pPr>
      <w:hyperlink w:anchor="_Toc327026116" w:history="1">
        <w:r w:rsidR="00CC5469" w:rsidRPr="00652310">
          <w:rPr>
            <w:rStyle w:val="Hyperlink"/>
            <w:noProof/>
          </w:rPr>
          <w:t>3.3</w:t>
        </w:r>
        <w:r w:rsidR="00CC5469">
          <w:rPr>
            <w:smallCaps w:val="0"/>
            <w:noProof/>
            <w:sz w:val="22"/>
            <w:szCs w:val="22"/>
            <w:lang w:eastAsia="de-DE" w:bidi="ar-SA"/>
          </w:rPr>
          <w:tab/>
        </w:r>
        <w:r w:rsidR="00CC5469" w:rsidRPr="00652310">
          <w:rPr>
            <w:rStyle w:val="Hyperlink"/>
            <w:noProof/>
          </w:rPr>
          <w:t>Umsetzung der Jour fixes</w:t>
        </w:r>
        <w:r w:rsidR="00CC5469">
          <w:rPr>
            <w:noProof/>
            <w:webHidden/>
          </w:rPr>
          <w:tab/>
        </w:r>
        <w:r w:rsidR="003A3985">
          <w:rPr>
            <w:noProof/>
            <w:webHidden/>
          </w:rPr>
          <w:fldChar w:fldCharType="begin"/>
        </w:r>
        <w:r w:rsidR="00CC5469">
          <w:rPr>
            <w:noProof/>
            <w:webHidden/>
          </w:rPr>
          <w:instrText xml:space="preserve"> PAGEREF _Toc327026116 \h </w:instrText>
        </w:r>
        <w:r w:rsidR="003A3985">
          <w:rPr>
            <w:noProof/>
            <w:webHidden/>
          </w:rPr>
        </w:r>
        <w:r w:rsidR="003A3985">
          <w:rPr>
            <w:noProof/>
            <w:webHidden/>
          </w:rPr>
          <w:fldChar w:fldCharType="separate"/>
        </w:r>
        <w:r w:rsidR="0049174C">
          <w:rPr>
            <w:noProof/>
            <w:webHidden/>
          </w:rPr>
          <w:t>15</w:t>
        </w:r>
        <w:r w:rsidR="003A3985">
          <w:rPr>
            <w:noProof/>
            <w:webHidden/>
          </w:rPr>
          <w:fldChar w:fldCharType="end"/>
        </w:r>
      </w:hyperlink>
    </w:p>
    <w:p w14:paraId="7FCF861C" w14:textId="77777777" w:rsidR="00CC5469" w:rsidRDefault="00521D62">
      <w:pPr>
        <w:pStyle w:val="Verzeichnis2"/>
        <w:rPr>
          <w:smallCaps w:val="0"/>
          <w:noProof/>
          <w:sz w:val="22"/>
          <w:szCs w:val="22"/>
          <w:lang w:eastAsia="de-DE" w:bidi="ar-SA"/>
        </w:rPr>
      </w:pPr>
      <w:hyperlink w:anchor="_Toc327026117" w:history="1">
        <w:r w:rsidR="00CC5469" w:rsidRPr="00652310">
          <w:rPr>
            <w:rStyle w:val="Hyperlink"/>
            <w:noProof/>
          </w:rPr>
          <w:t>3.4</w:t>
        </w:r>
        <w:r w:rsidR="00CC5469">
          <w:rPr>
            <w:smallCaps w:val="0"/>
            <w:noProof/>
            <w:sz w:val="22"/>
            <w:szCs w:val="22"/>
            <w:lang w:eastAsia="de-DE" w:bidi="ar-SA"/>
          </w:rPr>
          <w:tab/>
        </w:r>
        <w:r w:rsidR="00CC5469" w:rsidRPr="00652310">
          <w:rPr>
            <w:rStyle w:val="Hyperlink"/>
            <w:noProof/>
          </w:rPr>
          <w:t>Umsetzung der Infrastruktur</w:t>
        </w:r>
        <w:r w:rsidR="00CC5469">
          <w:rPr>
            <w:noProof/>
            <w:webHidden/>
          </w:rPr>
          <w:tab/>
        </w:r>
        <w:r w:rsidR="003A3985">
          <w:rPr>
            <w:noProof/>
            <w:webHidden/>
          </w:rPr>
          <w:fldChar w:fldCharType="begin"/>
        </w:r>
        <w:r w:rsidR="00CC5469">
          <w:rPr>
            <w:noProof/>
            <w:webHidden/>
          </w:rPr>
          <w:instrText xml:space="preserve"> PAGEREF _Toc327026117 \h </w:instrText>
        </w:r>
        <w:r w:rsidR="003A3985">
          <w:rPr>
            <w:noProof/>
            <w:webHidden/>
          </w:rPr>
        </w:r>
        <w:r w:rsidR="003A3985">
          <w:rPr>
            <w:noProof/>
            <w:webHidden/>
          </w:rPr>
          <w:fldChar w:fldCharType="separate"/>
        </w:r>
        <w:r w:rsidR="0049174C">
          <w:rPr>
            <w:noProof/>
            <w:webHidden/>
          </w:rPr>
          <w:t>16</w:t>
        </w:r>
        <w:r w:rsidR="003A3985">
          <w:rPr>
            <w:noProof/>
            <w:webHidden/>
          </w:rPr>
          <w:fldChar w:fldCharType="end"/>
        </w:r>
      </w:hyperlink>
    </w:p>
    <w:p w14:paraId="5758D2BC"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18" w:history="1">
        <w:r w:rsidR="00CC5469" w:rsidRPr="00652310">
          <w:rPr>
            <w:rStyle w:val="Hyperlink"/>
            <w:noProof/>
          </w:rPr>
          <w:t>3.4.1</w:t>
        </w:r>
        <w:r w:rsidR="00CC5469">
          <w:rPr>
            <w:i w:val="0"/>
            <w:iCs w:val="0"/>
            <w:noProof/>
            <w:sz w:val="22"/>
            <w:szCs w:val="22"/>
            <w:lang w:eastAsia="de-DE" w:bidi="ar-SA"/>
          </w:rPr>
          <w:tab/>
        </w:r>
        <w:r w:rsidR="00CC5469" w:rsidRPr="00652310">
          <w:rPr>
            <w:rStyle w:val="Hyperlink"/>
            <w:noProof/>
          </w:rPr>
          <w:t>Dateiaustauschplattform</w:t>
        </w:r>
        <w:r w:rsidR="00CC5469">
          <w:rPr>
            <w:noProof/>
            <w:webHidden/>
          </w:rPr>
          <w:tab/>
        </w:r>
        <w:r w:rsidR="003A3985">
          <w:rPr>
            <w:noProof/>
            <w:webHidden/>
          </w:rPr>
          <w:fldChar w:fldCharType="begin"/>
        </w:r>
        <w:r w:rsidR="00CC5469">
          <w:rPr>
            <w:noProof/>
            <w:webHidden/>
          </w:rPr>
          <w:instrText xml:space="preserve"> PAGEREF _Toc327026118 \h </w:instrText>
        </w:r>
        <w:r w:rsidR="003A3985">
          <w:rPr>
            <w:noProof/>
            <w:webHidden/>
          </w:rPr>
        </w:r>
        <w:r w:rsidR="003A3985">
          <w:rPr>
            <w:noProof/>
            <w:webHidden/>
          </w:rPr>
          <w:fldChar w:fldCharType="separate"/>
        </w:r>
        <w:r w:rsidR="0049174C">
          <w:rPr>
            <w:noProof/>
            <w:webHidden/>
          </w:rPr>
          <w:t>17</w:t>
        </w:r>
        <w:r w:rsidR="003A3985">
          <w:rPr>
            <w:noProof/>
            <w:webHidden/>
          </w:rPr>
          <w:fldChar w:fldCharType="end"/>
        </w:r>
      </w:hyperlink>
    </w:p>
    <w:p w14:paraId="05996C2A"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19" w:history="1">
        <w:r w:rsidR="00CC5469" w:rsidRPr="00652310">
          <w:rPr>
            <w:rStyle w:val="Hyperlink"/>
            <w:noProof/>
          </w:rPr>
          <w:t>3.4.2</w:t>
        </w:r>
        <w:r w:rsidR="00CC5469">
          <w:rPr>
            <w:i w:val="0"/>
            <w:iCs w:val="0"/>
            <w:noProof/>
            <w:sz w:val="22"/>
            <w:szCs w:val="22"/>
            <w:lang w:eastAsia="de-DE" w:bidi="ar-SA"/>
          </w:rPr>
          <w:tab/>
        </w:r>
        <w:r w:rsidR="00CC5469" w:rsidRPr="00652310">
          <w:rPr>
            <w:rStyle w:val="Hyperlink"/>
            <w:noProof/>
          </w:rPr>
          <w:t>Modellierungswerkzeug</w:t>
        </w:r>
        <w:r w:rsidR="00CC5469">
          <w:rPr>
            <w:noProof/>
            <w:webHidden/>
          </w:rPr>
          <w:tab/>
        </w:r>
        <w:r w:rsidR="003A3985">
          <w:rPr>
            <w:noProof/>
            <w:webHidden/>
          </w:rPr>
          <w:fldChar w:fldCharType="begin"/>
        </w:r>
        <w:r w:rsidR="00CC5469">
          <w:rPr>
            <w:noProof/>
            <w:webHidden/>
          </w:rPr>
          <w:instrText xml:space="preserve"> PAGEREF _Toc327026119 \h </w:instrText>
        </w:r>
        <w:r w:rsidR="003A3985">
          <w:rPr>
            <w:noProof/>
            <w:webHidden/>
          </w:rPr>
        </w:r>
        <w:r w:rsidR="003A3985">
          <w:rPr>
            <w:noProof/>
            <w:webHidden/>
          </w:rPr>
          <w:fldChar w:fldCharType="separate"/>
        </w:r>
        <w:r w:rsidR="0049174C">
          <w:rPr>
            <w:noProof/>
            <w:webHidden/>
          </w:rPr>
          <w:t>18</w:t>
        </w:r>
        <w:r w:rsidR="003A3985">
          <w:rPr>
            <w:noProof/>
            <w:webHidden/>
          </w:rPr>
          <w:fldChar w:fldCharType="end"/>
        </w:r>
      </w:hyperlink>
    </w:p>
    <w:p w14:paraId="69D73004" w14:textId="77777777" w:rsidR="00CC5469" w:rsidRDefault="00521D62">
      <w:pPr>
        <w:pStyle w:val="Verzeichnis2"/>
        <w:rPr>
          <w:smallCaps w:val="0"/>
          <w:noProof/>
          <w:sz w:val="22"/>
          <w:szCs w:val="22"/>
          <w:lang w:eastAsia="de-DE" w:bidi="ar-SA"/>
        </w:rPr>
      </w:pPr>
      <w:hyperlink w:anchor="_Toc327026120" w:history="1">
        <w:r w:rsidR="00CC5469" w:rsidRPr="00652310">
          <w:rPr>
            <w:rStyle w:val="Hyperlink"/>
            <w:noProof/>
          </w:rPr>
          <w:t>3.5</w:t>
        </w:r>
        <w:r w:rsidR="00CC5469">
          <w:rPr>
            <w:smallCaps w:val="0"/>
            <w:noProof/>
            <w:sz w:val="22"/>
            <w:szCs w:val="22"/>
            <w:lang w:eastAsia="de-DE" w:bidi="ar-SA"/>
          </w:rPr>
          <w:tab/>
        </w:r>
        <w:r w:rsidR="00CC5469" w:rsidRPr="00652310">
          <w:rPr>
            <w:rStyle w:val="Hyperlink"/>
            <w:noProof/>
          </w:rPr>
          <w:t>Umsetzung des Vorgehensmodell</w:t>
        </w:r>
        <w:r w:rsidR="00CC5469">
          <w:rPr>
            <w:noProof/>
            <w:webHidden/>
          </w:rPr>
          <w:tab/>
        </w:r>
        <w:r w:rsidR="003A3985">
          <w:rPr>
            <w:noProof/>
            <w:webHidden/>
          </w:rPr>
          <w:fldChar w:fldCharType="begin"/>
        </w:r>
        <w:r w:rsidR="00CC5469">
          <w:rPr>
            <w:noProof/>
            <w:webHidden/>
          </w:rPr>
          <w:instrText xml:space="preserve"> PAGEREF _Toc327026120 \h </w:instrText>
        </w:r>
        <w:r w:rsidR="003A3985">
          <w:rPr>
            <w:noProof/>
            <w:webHidden/>
          </w:rPr>
        </w:r>
        <w:r w:rsidR="003A3985">
          <w:rPr>
            <w:noProof/>
            <w:webHidden/>
          </w:rPr>
          <w:fldChar w:fldCharType="separate"/>
        </w:r>
        <w:r w:rsidR="0049174C">
          <w:rPr>
            <w:noProof/>
            <w:webHidden/>
          </w:rPr>
          <w:t>19</w:t>
        </w:r>
        <w:r w:rsidR="003A3985">
          <w:rPr>
            <w:noProof/>
            <w:webHidden/>
          </w:rPr>
          <w:fldChar w:fldCharType="end"/>
        </w:r>
      </w:hyperlink>
    </w:p>
    <w:p w14:paraId="7F5A0275" w14:textId="77777777" w:rsidR="00CC5469" w:rsidRDefault="00521D62">
      <w:pPr>
        <w:pStyle w:val="Verzeichnis2"/>
        <w:rPr>
          <w:smallCaps w:val="0"/>
          <w:noProof/>
          <w:sz w:val="22"/>
          <w:szCs w:val="22"/>
          <w:lang w:eastAsia="de-DE" w:bidi="ar-SA"/>
        </w:rPr>
      </w:pPr>
      <w:hyperlink w:anchor="_Toc327026121" w:history="1">
        <w:r w:rsidR="00CC5469" w:rsidRPr="00652310">
          <w:rPr>
            <w:rStyle w:val="Hyperlink"/>
            <w:noProof/>
          </w:rPr>
          <w:t>3.6</w:t>
        </w:r>
        <w:r w:rsidR="00CC5469">
          <w:rPr>
            <w:smallCaps w:val="0"/>
            <w:noProof/>
            <w:sz w:val="22"/>
            <w:szCs w:val="22"/>
            <w:lang w:eastAsia="de-DE" w:bidi="ar-SA"/>
          </w:rPr>
          <w:tab/>
        </w:r>
        <w:r w:rsidR="00CC5469" w:rsidRPr="00652310">
          <w:rPr>
            <w:rStyle w:val="Hyperlink"/>
            <w:noProof/>
          </w:rPr>
          <w:t>Umsetzung der Projektplanung</w:t>
        </w:r>
        <w:r w:rsidR="00CC5469">
          <w:rPr>
            <w:noProof/>
            <w:webHidden/>
          </w:rPr>
          <w:tab/>
        </w:r>
        <w:r w:rsidR="003A3985">
          <w:rPr>
            <w:noProof/>
            <w:webHidden/>
          </w:rPr>
          <w:fldChar w:fldCharType="begin"/>
        </w:r>
        <w:r w:rsidR="00CC5469">
          <w:rPr>
            <w:noProof/>
            <w:webHidden/>
          </w:rPr>
          <w:instrText xml:space="preserve"> PAGEREF _Toc327026121 \h </w:instrText>
        </w:r>
        <w:r w:rsidR="003A3985">
          <w:rPr>
            <w:noProof/>
            <w:webHidden/>
          </w:rPr>
        </w:r>
        <w:r w:rsidR="003A3985">
          <w:rPr>
            <w:noProof/>
            <w:webHidden/>
          </w:rPr>
          <w:fldChar w:fldCharType="separate"/>
        </w:r>
        <w:r w:rsidR="0049174C">
          <w:rPr>
            <w:noProof/>
            <w:webHidden/>
          </w:rPr>
          <w:t>21</w:t>
        </w:r>
        <w:r w:rsidR="003A3985">
          <w:rPr>
            <w:noProof/>
            <w:webHidden/>
          </w:rPr>
          <w:fldChar w:fldCharType="end"/>
        </w:r>
      </w:hyperlink>
    </w:p>
    <w:p w14:paraId="3B1D501E" w14:textId="77777777" w:rsidR="00CC5469" w:rsidRDefault="00521D62">
      <w:pPr>
        <w:pStyle w:val="Verzeichnis2"/>
        <w:rPr>
          <w:smallCaps w:val="0"/>
          <w:noProof/>
          <w:sz w:val="22"/>
          <w:szCs w:val="22"/>
          <w:lang w:eastAsia="de-DE" w:bidi="ar-SA"/>
        </w:rPr>
      </w:pPr>
      <w:hyperlink w:anchor="_Toc327026122" w:history="1">
        <w:r w:rsidR="00CC5469" w:rsidRPr="00652310">
          <w:rPr>
            <w:rStyle w:val="Hyperlink"/>
            <w:noProof/>
          </w:rPr>
          <w:t>3.7</w:t>
        </w:r>
        <w:r w:rsidR="00CC5469">
          <w:rPr>
            <w:smallCaps w:val="0"/>
            <w:noProof/>
            <w:sz w:val="22"/>
            <w:szCs w:val="22"/>
            <w:lang w:eastAsia="de-DE" w:bidi="ar-SA"/>
          </w:rPr>
          <w:tab/>
        </w:r>
        <w:r w:rsidR="00CC5469" w:rsidRPr="00652310">
          <w:rPr>
            <w:rStyle w:val="Hyperlink"/>
            <w:noProof/>
          </w:rPr>
          <w:t>Umsetzung der RUP-Artefakte</w:t>
        </w:r>
        <w:r w:rsidR="00CC5469">
          <w:rPr>
            <w:noProof/>
            <w:webHidden/>
          </w:rPr>
          <w:tab/>
        </w:r>
        <w:r w:rsidR="003A3985">
          <w:rPr>
            <w:noProof/>
            <w:webHidden/>
          </w:rPr>
          <w:fldChar w:fldCharType="begin"/>
        </w:r>
        <w:r w:rsidR="00CC5469">
          <w:rPr>
            <w:noProof/>
            <w:webHidden/>
          </w:rPr>
          <w:instrText xml:space="preserve"> PAGEREF _Toc327026122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6E977446"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3" w:history="1">
        <w:r w:rsidR="00CC5469" w:rsidRPr="00652310">
          <w:rPr>
            <w:rStyle w:val="Hyperlink"/>
            <w:noProof/>
          </w:rPr>
          <w:t>3.7.1</w:t>
        </w:r>
        <w:r w:rsidR="00CC5469">
          <w:rPr>
            <w:i w:val="0"/>
            <w:iCs w:val="0"/>
            <w:noProof/>
            <w:sz w:val="22"/>
            <w:szCs w:val="22"/>
            <w:lang w:eastAsia="de-DE" w:bidi="ar-SA"/>
          </w:rPr>
          <w:tab/>
        </w:r>
        <w:r w:rsidR="00CC5469" w:rsidRPr="00652310">
          <w:rPr>
            <w:rStyle w:val="Hyperlink"/>
            <w:noProof/>
          </w:rPr>
          <w:t>Risikoabschätzung</w:t>
        </w:r>
        <w:r w:rsidR="00CC5469">
          <w:rPr>
            <w:noProof/>
            <w:webHidden/>
          </w:rPr>
          <w:tab/>
        </w:r>
        <w:r w:rsidR="003A3985">
          <w:rPr>
            <w:noProof/>
            <w:webHidden/>
          </w:rPr>
          <w:fldChar w:fldCharType="begin"/>
        </w:r>
        <w:r w:rsidR="00CC5469">
          <w:rPr>
            <w:noProof/>
            <w:webHidden/>
          </w:rPr>
          <w:instrText xml:space="preserve"> PAGEREF _Toc327026123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4354986A"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4" w:history="1">
        <w:r w:rsidR="00CC5469" w:rsidRPr="00652310">
          <w:rPr>
            <w:rStyle w:val="Hyperlink"/>
            <w:noProof/>
          </w:rPr>
          <w:t>3.7.2</w:t>
        </w:r>
        <w:r w:rsidR="00CC5469">
          <w:rPr>
            <w:i w:val="0"/>
            <w:iCs w:val="0"/>
            <w:noProof/>
            <w:sz w:val="22"/>
            <w:szCs w:val="22"/>
            <w:lang w:eastAsia="de-DE" w:bidi="ar-SA"/>
          </w:rPr>
          <w:tab/>
        </w:r>
        <w:r w:rsidR="00CC5469" w:rsidRPr="00652310">
          <w:rPr>
            <w:rStyle w:val="Hyperlink"/>
            <w:noProof/>
          </w:rPr>
          <w:t>Kosten-/Nutzenabschätzung</w:t>
        </w:r>
        <w:r w:rsidR="00CC5469">
          <w:rPr>
            <w:noProof/>
            <w:webHidden/>
          </w:rPr>
          <w:tab/>
        </w:r>
        <w:r w:rsidR="003A3985">
          <w:rPr>
            <w:noProof/>
            <w:webHidden/>
          </w:rPr>
          <w:fldChar w:fldCharType="begin"/>
        </w:r>
        <w:r w:rsidR="00CC5469">
          <w:rPr>
            <w:noProof/>
            <w:webHidden/>
          </w:rPr>
          <w:instrText xml:space="preserve"> PAGEREF _Toc327026124 \h </w:instrText>
        </w:r>
        <w:r w:rsidR="003A3985">
          <w:rPr>
            <w:noProof/>
            <w:webHidden/>
          </w:rPr>
        </w:r>
        <w:r w:rsidR="003A3985">
          <w:rPr>
            <w:noProof/>
            <w:webHidden/>
          </w:rPr>
          <w:fldChar w:fldCharType="separate"/>
        </w:r>
        <w:r w:rsidR="0049174C">
          <w:rPr>
            <w:noProof/>
            <w:webHidden/>
          </w:rPr>
          <w:t>23</w:t>
        </w:r>
        <w:r w:rsidR="003A3985">
          <w:rPr>
            <w:noProof/>
            <w:webHidden/>
          </w:rPr>
          <w:fldChar w:fldCharType="end"/>
        </w:r>
      </w:hyperlink>
    </w:p>
    <w:p w14:paraId="1F68056F"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5" w:history="1">
        <w:r w:rsidR="00CC5469" w:rsidRPr="00652310">
          <w:rPr>
            <w:rStyle w:val="Hyperlink"/>
            <w:noProof/>
          </w:rPr>
          <w:t>3.7.3</w:t>
        </w:r>
        <w:r w:rsidR="00CC5469">
          <w:rPr>
            <w:i w:val="0"/>
            <w:iCs w:val="0"/>
            <w:noProof/>
            <w:sz w:val="22"/>
            <w:szCs w:val="22"/>
            <w:lang w:eastAsia="de-DE" w:bidi="ar-SA"/>
          </w:rPr>
          <w:tab/>
        </w:r>
        <w:r w:rsidR="00CC5469" w:rsidRPr="00652310">
          <w:rPr>
            <w:rStyle w:val="Hyperlink"/>
            <w:noProof/>
          </w:rPr>
          <w:t>Anwendungsfalldiagramm</w:t>
        </w:r>
        <w:r w:rsidR="00CC5469">
          <w:rPr>
            <w:noProof/>
            <w:webHidden/>
          </w:rPr>
          <w:tab/>
        </w:r>
        <w:r w:rsidR="003A3985">
          <w:rPr>
            <w:noProof/>
            <w:webHidden/>
          </w:rPr>
          <w:fldChar w:fldCharType="begin"/>
        </w:r>
        <w:r w:rsidR="00CC5469">
          <w:rPr>
            <w:noProof/>
            <w:webHidden/>
          </w:rPr>
          <w:instrText xml:space="preserve"> PAGEREF _Toc327026125 \h </w:instrText>
        </w:r>
        <w:r w:rsidR="003A3985">
          <w:rPr>
            <w:noProof/>
            <w:webHidden/>
          </w:rPr>
        </w:r>
        <w:r w:rsidR="003A3985">
          <w:rPr>
            <w:noProof/>
            <w:webHidden/>
          </w:rPr>
          <w:fldChar w:fldCharType="separate"/>
        </w:r>
        <w:r w:rsidR="0049174C">
          <w:rPr>
            <w:noProof/>
            <w:webHidden/>
          </w:rPr>
          <w:t>24</w:t>
        </w:r>
        <w:r w:rsidR="003A3985">
          <w:rPr>
            <w:noProof/>
            <w:webHidden/>
          </w:rPr>
          <w:fldChar w:fldCharType="end"/>
        </w:r>
      </w:hyperlink>
    </w:p>
    <w:p w14:paraId="74A52E84"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6" w:history="1">
        <w:r w:rsidR="00CC5469" w:rsidRPr="00652310">
          <w:rPr>
            <w:rStyle w:val="Hyperlink"/>
            <w:noProof/>
          </w:rPr>
          <w:t>3.7.4</w:t>
        </w:r>
        <w:r w:rsidR="00CC5469">
          <w:rPr>
            <w:i w:val="0"/>
            <w:iCs w:val="0"/>
            <w:noProof/>
            <w:sz w:val="22"/>
            <w:szCs w:val="22"/>
            <w:lang w:eastAsia="de-DE" w:bidi="ar-SA"/>
          </w:rPr>
          <w:tab/>
        </w:r>
        <w:r w:rsidR="00CC5469" w:rsidRPr="00652310">
          <w:rPr>
            <w:rStyle w:val="Hyperlink"/>
            <w:noProof/>
          </w:rPr>
          <w:t>Szenarien</w:t>
        </w:r>
        <w:r w:rsidR="00CC5469">
          <w:rPr>
            <w:noProof/>
            <w:webHidden/>
          </w:rPr>
          <w:tab/>
        </w:r>
        <w:r w:rsidR="003A3985">
          <w:rPr>
            <w:noProof/>
            <w:webHidden/>
          </w:rPr>
          <w:fldChar w:fldCharType="begin"/>
        </w:r>
        <w:r w:rsidR="00CC5469">
          <w:rPr>
            <w:noProof/>
            <w:webHidden/>
          </w:rPr>
          <w:instrText xml:space="preserve"> PAGEREF _Toc327026126 \h </w:instrText>
        </w:r>
        <w:r w:rsidR="003A3985">
          <w:rPr>
            <w:noProof/>
            <w:webHidden/>
          </w:rPr>
        </w:r>
        <w:r w:rsidR="003A3985">
          <w:rPr>
            <w:noProof/>
            <w:webHidden/>
          </w:rPr>
          <w:fldChar w:fldCharType="separate"/>
        </w:r>
        <w:r w:rsidR="0049174C">
          <w:rPr>
            <w:noProof/>
            <w:webHidden/>
          </w:rPr>
          <w:t>26</w:t>
        </w:r>
        <w:r w:rsidR="003A3985">
          <w:rPr>
            <w:noProof/>
            <w:webHidden/>
          </w:rPr>
          <w:fldChar w:fldCharType="end"/>
        </w:r>
      </w:hyperlink>
    </w:p>
    <w:p w14:paraId="7FF66AD2"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7" w:history="1">
        <w:r w:rsidR="00CC5469" w:rsidRPr="00652310">
          <w:rPr>
            <w:rStyle w:val="Hyperlink"/>
            <w:noProof/>
          </w:rPr>
          <w:t>3.7.5</w:t>
        </w:r>
        <w:r w:rsidR="00CC5469">
          <w:rPr>
            <w:i w:val="0"/>
            <w:iCs w:val="0"/>
            <w:noProof/>
            <w:sz w:val="22"/>
            <w:szCs w:val="22"/>
            <w:lang w:eastAsia="de-DE" w:bidi="ar-SA"/>
          </w:rPr>
          <w:tab/>
        </w:r>
        <w:r w:rsidR="00CC5469" w:rsidRPr="00652310">
          <w:rPr>
            <w:rStyle w:val="Hyperlink"/>
            <w:noProof/>
          </w:rPr>
          <w:t>Begriffslexikon/Glossar</w:t>
        </w:r>
        <w:r w:rsidR="00CC5469">
          <w:rPr>
            <w:noProof/>
            <w:webHidden/>
          </w:rPr>
          <w:tab/>
        </w:r>
        <w:r w:rsidR="003A3985">
          <w:rPr>
            <w:noProof/>
            <w:webHidden/>
          </w:rPr>
          <w:fldChar w:fldCharType="begin"/>
        </w:r>
        <w:r w:rsidR="00CC5469">
          <w:rPr>
            <w:noProof/>
            <w:webHidden/>
          </w:rPr>
          <w:instrText xml:space="preserve"> PAGEREF _Toc327026127 \h </w:instrText>
        </w:r>
        <w:r w:rsidR="003A3985">
          <w:rPr>
            <w:noProof/>
            <w:webHidden/>
          </w:rPr>
        </w:r>
        <w:r w:rsidR="003A3985">
          <w:rPr>
            <w:noProof/>
            <w:webHidden/>
          </w:rPr>
          <w:fldChar w:fldCharType="separate"/>
        </w:r>
        <w:r w:rsidR="0049174C">
          <w:rPr>
            <w:noProof/>
            <w:webHidden/>
          </w:rPr>
          <w:t>27</w:t>
        </w:r>
        <w:r w:rsidR="003A3985">
          <w:rPr>
            <w:noProof/>
            <w:webHidden/>
          </w:rPr>
          <w:fldChar w:fldCharType="end"/>
        </w:r>
      </w:hyperlink>
    </w:p>
    <w:p w14:paraId="2B6CF7A5"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8" w:history="1">
        <w:r w:rsidR="00CC5469" w:rsidRPr="00652310">
          <w:rPr>
            <w:rStyle w:val="Hyperlink"/>
            <w:noProof/>
          </w:rPr>
          <w:t>3.7.6</w:t>
        </w:r>
        <w:r w:rsidR="00CC5469">
          <w:rPr>
            <w:i w:val="0"/>
            <w:iCs w:val="0"/>
            <w:noProof/>
            <w:sz w:val="22"/>
            <w:szCs w:val="22"/>
            <w:lang w:eastAsia="de-DE" w:bidi="ar-SA"/>
          </w:rPr>
          <w:tab/>
        </w:r>
        <w:r w:rsidR="00CC5469" w:rsidRPr="00652310">
          <w:rPr>
            <w:rStyle w:val="Hyperlink"/>
            <w:noProof/>
          </w:rPr>
          <w:t>Lastenheft</w:t>
        </w:r>
        <w:r w:rsidR="00CC5469">
          <w:rPr>
            <w:noProof/>
            <w:webHidden/>
          </w:rPr>
          <w:tab/>
        </w:r>
        <w:r w:rsidR="003A3985">
          <w:rPr>
            <w:noProof/>
            <w:webHidden/>
          </w:rPr>
          <w:fldChar w:fldCharType="begin"/>
        </w:r>
        <w:r w:rsidR="00CC5469">
          <w:rPr>
            <w:noProof/>
            <w:webHidden/>
          </w:rPr>
          <w:instrText xml:space="preserve"> PAGEREF _Toc327026128 \h </w:instrText>
        </w:r>
        <w:r w:rsidR="003A3985">
          <w:rPr>
            <w:noProof/>
            <w:webHidden/>
          </w:rPr>
        </w:r>
        <w:r w:rsidR="003A3985">
          <w:rPr>
            <w:noProof/>
            <w:webHidden/>
          </w:rPr>
          <w:fldChar w:fldCharType="separate"/>
        </w:r>
        <w:r w:rsidR="0049174C">
          <w:rPr>
            <w:noProof/>
            <w:webHidden/>
          </w:rPr>
          <w:t>29</w:t>
        </w:r>
        <w:r w:rsidR="003A3985">
          <w:rPr>
            <w:noProof/>
            <w:webHidden/>
          </w:rPr>
          <w:fldChar w:fldCharType="end"/>
        </w:r>
      </w:hyperlink>
    </w:p>
    <w:p w14:paraId="0E654A70"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29" w:history="1">
        <w:r w:rsidR="00CC5469" w:rsidRPr="00652310">
          <w:rPr>
            <w:rStyle w:val="Hyperlink"/>
            <w:noProof/>
          </w:rPr>
          <w:t>3.7.7</w:t>
        </w:r>
        <w:r w:rsidR="00CC5469">
          <w:rPr>
            <w:i w:val="0"/>
            <w:iCs w:val="0"/>
            <w:noProof/>
            <w:sz w:val="22"/>
            <w:szCs w:val="22"/>
            <w:lang w:eastAsia="de-DE" w:bidi="ar-SA"/>
          </w:rPr>
          <w:tab/>
        </w:r>
        <w:r w:rsidR="00CC5469" w:rsidRPr="00652310">
          <w:rPr>
            <w:rStyle w:val="Hyperlink"/>
            <w:noProof/>
          </w:rPr>
          <w:t>Pflichtenheft</w:t>
        </w:r>
        <w:r w:rsidR="00CC5469">
          <w:rPr>
            <w:noProof/>
            <w:webHidden/>
          </w:rPr>
          <w:tab/>
        </w:r>
        <w:r w:rsidR="003A3985">
          <w:rPr>
            <w:noProof/>
            <w:webHidden/>
          </w:rPr>
          <w:fldChar w:fldCharType="begin"/>
        </w:r>
        <w:r w:rsidR="00CC5469">
          <w:rPr>
            <w:noProof/>
            <w:webHidden/>
          </w:rPr>
          <w:instrText xml:space="preserve"> PAGEREF _Toc327026129 \h </w:instrText>
        </w:r>
        <w:r w:rsidR="003A3985">
          <w:rPr>
            <w:noProof/>
            <w:webHidden/>
          </w:rPr>
        </w:r>
        <w:r w:rsidR="003A3985">
          <w:rPr>
            <w:noProof/>
            <w:webHidden/>
          </w:rPr>
          <w:fldChar w:fldCharType="separate"/>
        </w:r>
        <w:r w:rsidR="0049174C">
          <w:rPr>
            <w:noProof/>
            <w:webHidden/>
          </w:rPr>
          <w:t>33</w:t>
        </w:r>
        <w:r w:rsidR="003A3985">
          <w:rPr>
            <w:noProof/>
            <w:webHidden/>
          </w:rPr>
          <w:fldChar w:fldCharType="end"/>
        </w:r>
      </w:hyperlink>
    </w:p>
    <w:p w14:paraId="5EE567D4" w14:textId="77777777" w:rsidR="00CC5469" w:rsidRDefault="00521D62">
      <w:pPr>
        <w:pStyle w:val="Verzeichnis3"/>
        <w:tabs>
          <w:tab w:val="left" w:pos="1200"/>
          <w:tab w:val="right" w:leader="dot" w:pos="9063"/>
        </w:tabs>
        <w:rPr>
          <w:i w:val="0"/>
          <w:iCs w:val="0"/>
          <w:noProof/>
          <w:sz w:val="22"/>
          <w:szCs w:val="22"/>
          <w:lang w:eastAsia="de-DE" w:bidi="ar-SA"/>
        </w:rPr>
      </w:pPr>
      <w:hyperlink w:anchor="_Toc327026130" w:history="1">
        <w:r w:rsidR="00CC5469" w:rsidRPr="00652310">
          <w:rPr>
            <w:rStyle w:val="Hyperlink"/>
            <w:noProof/>
          </w:rPr>
          <w:t>3.7.8</w:t>
        </w:r>
        <w:r w:rsidR="00CC5469">
          <w:rPr>
            <w:i w:val="0"/>
            <w:iCs w:val="0"/>
            <w:noProof/>
            <w:sz w:val="22"/>
            <w:szCs w:val="22"/>
            <w:lang w:eastAsia="de-DE" w:bidi="ar-SA"/>
          </w:rPr>
          <w:tab/>
        </w:r>
        <w:r w:rsidR="00CC5469" w:rsidRPr="00652310">
          <w:rPr>
            <w:rStyle w:val="Hyperlink"/>
            <w:noProof/>
          </w:rPr>
          <w:t>Anwendungsarchitektur</w:t>
        </w:r>
        <w:r w:rsidR="00CC5469">
          <w:rPr>
            <w:noProof/>
            <w:webHidden/>
          </w:rPr>
          <w:tab/>
        </w:r>
        <w:r w:rsidR="003A3985">
          <w:rPr>
            <w:noProof/>
            <w:webHidden/>
          </w:rPr>
          <w:fldChar w:fldCharType="begin"/>
        </w:r>
        <w:r w:rsidR="00CC5469">
          <w:rPr>
            <w:noProof/>
            <w:webHidden/>
          </w:rPr>
          <w:instrText xml:space="preserve"> PAGEREF _Toc327026130 \h </w:instrText>
        </w:r>
        <w:r w:rsidR="003A3985">
          <w:rPr>
            <w:noProof/>
            <w:webHidden/>
          </w:rPr>
        </w:r>
        <w:r w:rsidR="003A3985">
          <w:rPr>
            <w:noProof/>
            <w:webHidden/>
          </w:rPr>
          <w:fldChar w:fldCharType="separate"/>
        </w:r>
        <w:r w:rsidR="0049174C">
          <w:rPr>
            <w:noProof/>
            <w:webHidden/>
          </w:rPr>
          <w:t>43</w:t>
        </w:r>
        <w:r w:rsidR="003A3985">
          <w:rPr>
            <w:noProof/>
            <w:webHidden/>
          </w:rPr>
          <w:fldChar w:fldCharType="end"/>
        </w:r>
      </w:hyperlink>
    </w:p>
    <w:p w14:paraId="21CD1240" w14:textId="77777777" w:rsidR="00CC5469" w:rsidRDefault="00521D62">
      <w:pPr>
        <w:pStyle w:val="Verzeichnis1"/>
        <w:rPr>
          <w:b w:val="0"/>
          <w:bCs w:val="0"/>
          <w:caps w:val="0"/>
          <w:noProof/>
          <w:sz w:val="22"/>
          <w:szCs w:val="22"/>
          <w:lang w:eastAsia="de-DE" w:bidi="ar-SA"/>
        </w:rPr>
      </w:pPr>
      <w:hyperlink w:anchor="_Toc327026131" w:history="1">
        <w:r w:rsidR="00CC5469" w:rsidRPr="00652310">
          <w:rPr>
            <w:rStyle w:val="Hyperlink"/>
            <w:noProof/>
          </w:rPr>
          <w:t>4</w:t>
        </w:r>
        <w:r w:rsidR="00CC5469">
          <w:rPr>
            <w:b w:val="0"/>
            <w:bCs w:val="0"/>
            <w:caps w:val="0"/>
            <w:noProof/>
            <w:sz w:val="22"/>
            <w:szCs w:val="22"/>
            <w:lang w:eastAsia="de-DE" w:bidi="ar-SA"/>
          </w:rPr>
          <w:tab/>
        </w:r>
        <w:r w:rsidR="00CC5469" w:rsidRPr="00652310">
          <w:rPr>
            <w:rStyle w:val="Hyperlink"/>
            <w:noProof/>
          </w:rPr>
          <w:t>Projektabschluss</w:t>
        </w:r>
        <w:r w:rsidR="00CC5469">
          <w:rPr>
            <w:noProof/>
            <w:webHidden/>
          </w:rPr>
          <w:tab/>
        </w:r>
        <w:r w:rsidR="003A3985">
          <w:rPr>
            <w:noProof/>
            <w:webHidden/>
          </w:rPr>
          <w:fldChar w:fldCharType="begin"/>
        </w:r>
        <w:r w:rsidR="00CC5469">
          <w:rPr>
            <w:noProof/>
            <w:webHidden/>
          </w:rPr>
          <w:instrText xml:space="preserve"> PAGEREF _Toc327026131 \h </w:instrText>
        </w:r>
        <w:r w:rsidR="003A3985">
          <w:rPr>
            <w:noProof/>
            <w:webHidden/>
          </w:rPr>
        </w:r>
        <w:r w:rsidR="003A3985">
          <w:rPr>
            <w:noProof/>
            <w:webHidden/>
          </w:rPr>
          <w:fldChar w:fldCharType="separate"/>
        </w:r>
        <w:r w:rsidR="0049174C">
          <w:rPr>
            <w:noProof/>
            <w:webHidden/>
          </w:rPr>
          <w:t>46</w:t>
        </w:r>
        <w:r w:rsidR="003A3985">
          <w:rPr>
            <w:noProof/>
            <w:webHidden/>
          </w:rPr>
          <w:fldChar w:fldCharType="end"/>
        </w:r>
      </w:hyperlink>
    </w:p>
    <w:p w14:paraId="5341D9BF" w14:textId="77777777" w:rsidR="00CC5469" w:rsidRDefault="00521D62">
      <w:pPr>
        <w:pStyle w:val="Verzeichnis2"/>
        <w:rPr>
          <w:smallCaps w:val="0"/>
          <w:noProof/>
          <w:sz w:val="22"/>
          <w:szCs w:val="22"/>
          <w:lang w:eastAsia="de-DE" w:bidi="ar-SA"/>
        </w:rPr>
      </w:pPr>
      <w:hyperlink w:anchor="_Toc327026132" w:history="1">
        <w:r w:rsidR="00CC5469" w:rsidRPr="00652310">
          <w:rPr>
            <w:rStyle w:val="Hyperlink"/>
            <w:noProof/>
          </w:rPr>
          <w:t>4.1</w:t>
        </w:r>
        <w:r w:rsidR="00CC5469">
          <w:rPr>
            <w:smallCaps w:val="0"/>
            <w:noProof/>
            <w:sz w:val="22"/>
            <w:szCs w:val="22"/>
            <w:lang w:eastAsia="de-DE" w:bidi="ar-SA"/>
          </w:rPr>
          <w:tab/>
        </w:r>
        <w:r w:rsidR="00CC5469" w:rsidRPr="00652310">
          <w:rPr>
            <w:rStyle w:val="Hyperlink"/>
            <w:noProof/>
          </w:rPr>
          <w:t>Zusammenfassung</w:t>
        </w:r>
        <w:r w:rsidR="00CC5469">
          <w:rPr>
            <w:noProof/>
            <w:webHidden/>
          </w:rPr>
          <w:tab/>
        </w:r>
        <w:r w:rsidR="003A3985">
          <w:rPr>
            <w:noProof/>
            <w:webHidden/>
          </w:rPr>
          <w:fldChar w:fldCharType="begin"/>
        </w:r>
        <w:r w:rsidR="00CC5469">
          <w:rPr>
            <w:noProof/>
            <w:webHidden/>
          </w:rPr>
          <w:instrText xml:space="preserve"> PAGEREF _Toc327026132 \h </w:instrText>
        </w:r>
        <w:r w:rsidR="003A3985">
          <w:rPr>
            <w:noProof/>
            <w:webHidden/>
          </w:rPr>
        </w:r>
        <w:r w:rsidR="003A3985">
          <w:rPr>
            <w:noProof/>
            <w:webHidden/>
          </w:rPr>
          <w:fldChar w:fldCharType="separate"/>
        </w:r>
        <w:r w:rsidR="0049174C">
          <w:rPr>
            <w:noProof/>
            <w:webHidden/>
          </w:rPr>
          <w:t>46</w:t>
        </w:r>
        <w:r w:rsidR="003A3985">
          <w:rPr>
            <w:noProof/>
            <w:webHidden/>
          </w:rPr>
          <w:fldChar w:fldCharType="end"/>
        </w:r>
      </w:hyperlink>
    </w:p>
    <w:p w14:paraId="204B4C94" w14:textId="77777777" w:rsidR="00CC5469" w:rsidRDefault="00521D62">
      <w:pPr>
        <w:pStyle w:val="Verzeichnis2"/>
        <w:rPr>
          <w:smallCaps w:val="0"/>
          <w:noProof/>
          <w:sz w:val="22"/>
          <w:szCs w:val="22"/>
          <w:lang w:eastAsia="de-DE" w:bidi="ar-SA"/>
        </w:rPr>
      </w:pPr>
      <w:hyperlink w:anchor="_Toc327026133" w:history="1">
        <w:r w:rsidR="00CC5469" w:rsidRPr="00652310">
          <w:rPr>
            <w:rStyle w:val="Hyperlink"/>
            <w:noProof/>
          </w:rPr>
          <w:t>4.2</w:t>
        </w:r>
        <w:r w:rsidR="00CC5469">
          <w:rPr>
            <w:smallCaps w:val="0"/>
            <w:noProof/>
            <w:sz w:val="22"/>
            <w:szCs w:val="22"/>
            <w:lang w:eastAsia="de-DE" w:bidi="ar-SA"/>
          </w:rPr>
          <w:tab/>
        </w:r>
        <w:r w:rsidR="00CC5469" w:rsidRPr="00652310">
          <w:rPr>
            <w:rStyle w:val="Hyperlink"/>
            <w:noProof/>
          </w:rPr>
          <w:t>Ausblick</w:t>
        </w:r>
        <w:r w:rsidR="00CC5469">
          <w:rPr>
            <w:noProof/>
            <w:webHidden/>
          </w:rPr>
          <w:tab/>
        </w:r>
        <w:r w:rsidR="003A3985">
          <w:rPr>
            <w:noProof/>
            <w:webHidden/>
          </w:rPr>
          <w:fldChar w:fldCharType="begin"/>
        </w:r>
        <w:r w:rsidR="00CC5469">
          <w:rPr>
            <w:noProof/>
            <w:webHidden/>
          </w:rPr>
          <w:instrText xml:space="preserve"> PAGEREF _Toc327026133 \h </w:instrText>
        </w:r>
        <w:r w:rsidR="003A3985">
          <w:rPr>
            <w:noProof/>
            <w:webHidden/>
          </w:rPr>
        </w:r>
        <w:r w:rsidR="003A3985">
          <w:rPr>
            <w:noProof/>
            <w:webHidden/>
          </w:rPr>
          <w:fldChar w:fldCharType="separate"/>
        </w:r>
        <w:r w:rsidR="0049174C">
          <w:rPr>
            <w:noProof/>
            <w:webHidden/>
          </w:rPr>
          <w:t>48</w:t>
        </w:r>
        <w:r w:rsidR="003A3985">
          <w:rPr>
            <w:noProof/>
            <w:webHidden/>
          </w:rPr>
          <w:fldChar w:fldCharType="end"/>
        </w:r>
      </w:hyperlink>
    </w:p>
    <w:p w14:paraId="03C59B97" w14:textId="77777777" w:rsidR="00CC5469" w:rsidRDefault="003A3985" w:rsidP="009D011E">
      <w:pPr>
        <w:pStyle w:val="Verzeichnis1"/>
        <w:rPr>
          <w:lang w:bidi="ar-SA"/>
        </w:rPr>
      </w:pPr>
      <w:r>
        <w:rPr>
          <w:lang w:bidi="ar-SA"/>
        </w:rPr>
        <w:fldChar w:fldCharType="end"/>
      </w:r>
    </w:p>
    <w:p w14:paraId="4EEEB0D1" w14:textId="77777777" w:rsidR="00CC5469" w:rsidRDefault="00CC5469" w:rsidP="00CC5469">
      <w:pPr>
        <w:rPr>
          <w:sz w:val="20"/>
          <w:lang w:bidi="ar-SA"/>
        </w:rPr>
      </w:pPr>
      <w:r>
        <w:rPr>
          <w:lang w:bidi="ar-SA"/>
        </w:rPr>
        <w:br w:type="page"/>
      </w:r>
    </w:p>
    <w:p w14:paraId="36022E46" w14:textId="77777777" w:rsidR="00943960" w:rsidRPr="004D6C02" w:rsidRDefault="00943960" w:rsidP="00943960">
      <w:pPr>
        <w:pStyle w:val="Titel"/>
        <w:rPr>
          <w:lang w:val="de-DE" w:bidi="ar-SA"/>
        </w:rPr>
      </w:pPr>
      <w:r w:rsidRPr="004D6C02">
        <w:rPr>
          <w:lang w:val="de-DE" w:bidi="ar-SA"/>
        </w:rPr>
        <w:lastRenderedPageBreak/>
        <w:t>A</w:t>
      </w:r>
      <w:commentRangeStart w:id="5"/>
      <w:r w:rsidRPr="004D6C02">
        <w:rPr>
          <w:lang w:val="de-DE" w:bidi="ar-SA"/>
        </w:rPr>
        <w:t>bkürzungsverzeichnis</w:t>
      </w:r>
      <w:commentRangeEnd w:id="5"/>
      <w:r w:rsidR="00CC5469">
        <w:rPr>
          <w:rStyle w:val="Kommentarzeichen"/>
          <w:rFonts w:asciiTheme="minorHAnsi" w:eastAsiaTheme="minorEastAsia" w:hAnsiTheme="minorHAnsi" w:cstheme="minorBidi"/>
          <w:smallCaps w:val="0"/>
          <w:color w:val="auto"/>
          <w:spacing w:val="0"/>
          <w:lang w:val="de-DE"/>
        </w:rPr>
        <w:commentReference w:id="5"/>
      </w:r>
    </w:p>
    <w:tbl>
      <w:tblPr>
        <w:tblStyle w:val="MittlereSchattierung1-Akzent11"/>
        <w:tblW w:w="9389" w:type="dxa"/>
        <w:tblLayout w:type="fixed"/>
        <w:tblLook w:val="04A0" w:firstRow="1" w:lastRow="0" w:firstColumn="1" w:lastColumn="0" w:noHBand="0" w:noVBand="1"/>
      </w:tblPr>
      <w:tblGrid>
        <w:gridCol w:w="1696"/>
        <w:gridCol w:w="7693"/>
      </w:tblGrid>
      <w:tr w:rsidR="00C0265F" w:rsidRPr="004D6C02" w14:paraId="4B164883" w14:textId="77777777" w:rsidTr="009D01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CB5FFEF" w14:textId="77777777" w:rsidR="00C0265F" w:rsidRPr="004D6C02" w:rsidRDefault="00C0265F" w:rsidP="00A24826">
            <w:pPr>
              <w:pStyle w:val="Textkrper"/>
              <w:spacing w:after="160" w:line="240" w:lineRule="auto"/>
            </w:pPr>
            <w:r w:rsidRPr="004D6C02">
              <w:t>Abkürzung</w:t>
            </w:r>
          </w:p>
        </w:tc>
        <w:tc>
          <w:tcPr>
            <w:tcW w:w="7693" w:type="dxa"/>
            <w:tcBorders>
              <w:left w:val="single" w:sz="4" w:space="0" w:color="4F81BD" w:themeColor="accent1"/>
            </w:tcBorders>
          </w:tcPr>
          <w:p w14:paraId="3D2838C2" w14:textId="77777777" w:rsidR="00C0265F" w:rsidRPr="004D6C02" w:rsidRDefault="00C0265F" w:rsidP="00A24826">
            <w:pPr>
              <w:pStyle w:val="Textkrper"/>
              <w:spacing w:after="160" w:line="240" w:lineRule="auto"/>
              <w:cnfStyle w:val="100000000000" w:firstRow="1" w:lastRow="0" w:firstColumn="0" w:lastColumn="0" w:oddVBand="0" w:evenVBand="0" w:oddHBand="0" w:evenHBand="0" w:firstRowFirstColumn="0" w:firstRowLastColumn="0" w:lastRowFirstColumn="0" w:lastRowLastColumn="0"/>
            </w:pPr>
            <w:r w:rsidRPr="004D6C02">
              <w:t>Erläuterung / Definition</w:t>
            </w:r>
          </w:p>
        </w:tc>
      </w:tr>
      <w:tr w:rsidR="002E5A25" w:rsidRPr="0049174C" w14:paraId="0670648A"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0E8A1DB"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BPMN</w:t>
            </w:r>
          </w:p>
        </w:tc>
        <w:tc>
          <w:tcPr>
            <w:tcW w:w="7693" w:type="dxa"/>
            <w:tcBorders>
              <w:left w:val="single" w:sz="4" w:space="0" w:color="4F81BD" w:themeColor="accent1"/>
            </w:tcBorders>
          </w:tcPr>
          <w:p w14:paraId="67962759"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sz w:val="22"/>
                <w:szCs w:val="22"/>
                <w:lang w:val="en-US"/>
              </w:rPr>
            </w:pPr>
            <w:r w:rsidRPr="002E5A25">
              <w:rPr>
                <w:rFonts w:eastAsia="Calibri"/>
                <w:b/>
                <w:bCs/>
                <w:lang w:val="en-US"/>
              </w:rPr>
              <w:t xml:space="preserve">Business Process </w:t>
            </w:r>
            <w:r w:rsidRPr="00EF6533">
              <w:rPr>
                <w:b/>
                <w:bCs/>
                <w:lang w:val="en-US"/>
              </w:rPr>
              <w:t>Model</w:t>
            </w:r>
            <w:r w:rsidRPr="002E5A25">
              <w:rPr>
                <w:rFonts w:eastAsia="Calibri"/>
                <w:b/>
                <w:bCs/>
                <w:lang w:val="en-US"/>
              </w:rPr>
              <w:t xml:space="preserve"> and Notation</w:t>
            </w:r>
          </w:p>
        </w:tc>
      </w:tr>
      <w:tr w:rsidR="002E5A25" w:rsidRPr="004D6C02" w14:paraId="0F208CCF"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20CDC87E"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CRUD</w:t>
            </w:r>
          </w:p>
        </w:tc>
        <w:tc>
          <w:tcPr>
            <w:tcW w:w="7693" w:type="dxa"/>
            <w:tcBorders>
              <w:left w:val="single" w:sz="4" w:space="0" w:color="4F81BD" w:themeColor="accent1"/>
            </w:tcBorders>
          </w:tcPr>
          <w:p w14:paraId="119152C2" w14:textId="77777777"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Create Read Update Delete</w:t>
            </w:r>
          </w:p>
        </w:tc>
      </w:tr>
      <w:tr w:rsidR="002E5A25" w:rsidRPr="004D6C02" w14:paraId="1DDD82ED"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EC69ABE" w14:textId="77777777" w:rsidR="002E5A25" w:rsidRPr="002E5A25" w:rsidRDefault="002E5A25" w:rsidP="002E5A25">
            <w:pPr>
              <w:pStyle w:val="Textkrper"/>
              <w:spacing w:after="160" w:line="240" w:lineRule="auto"/>
              <w:rPr>
                <w:rFonts w:ascii="Arial" w:eastAsia="Arial" w:hAnsi="Arial" w:cs="Arial"/>
                <w:sz w:val="22"/>
                <w:szCs w:val="22"/>
              </w:rPr>
            </w:pPr>
            <w:r w:rsidRPr="002E5A25">
              <w:rPr>
                <w:rFonts w:eastAsia="Calibri"/>
              </w:rPr>
              <w:t>CSS</w:t>
            </w:r>
          </w:p>
        </w:tc>
        <w:tc>
          <w:tcPr>
            <w:tcW w:w="7693" w:type="dxa"/>
            <w:tcBorders>
              <w:left w:val="single" w:sz="4" w:space="0" w:color="4F81BD" w:themeColor="accent1"/>
            </w:tcBorders>
          </w:tcPr>
          <w:p w14:paraId="542B580B"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Cascading Style Sheets</w:t>
            </w:r>
          </w:p>
        </w:tc>
      </w:tr>
      <w:tr w:rsidR="002E5A25" w:rsidRPr="004D6C02" w14:paraId="26A020CB"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55F48B46"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DAO</w:t>
            </w:r>
          </w:p>
        </w:tc>
        <w:tc>
          <w:tcPr>
            <w:tcW w:w="7693" w:type="dxa"/>
            <w:tcBorders>
              <w:left w:val="single" w:sz="4" w:space="0" w:color="4F81BD" w:themeColor="accent1"/>
            </w:tcBorders>
          </w:tcPr>
          <w:p w14:paraId="218FD9B8" w14:textId="77777777" w:rsidR="002E5A25" w:rsidRPr="002E5A25" w:rsidRDefault="002E5A25"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 xml:space="preserve">Data Access </w:t>
            </w:r>
            <w:proofErr w:type="spellStart"/>
            <w:r w:rsidRPr="002E5A25">
              <w:rPr>
                <w:rFonts w:ascii="Calibri" w:eastAsia="Calibri" w:hAnsi="Calibri" w:cs="Calibri"/>
                <w:b/>
                <w:bCs/>
                <w:color w:val="000000"/>
                <w:szCs w:val="24"/>
              </w:rPr>
              <w:t>Object</w:t>
            </w:r>
            <w:proofErr w:type="spellEnd"/>
          </w:p>
        </w:tc>
      </w:tr>
      <w:tr w:rsidR="002E5A25" w:rsidRPr="004D6C02" w14:paraId="79FEB300"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816C105" w14:textId="77777777" w:rsidR="002E5A25" w:rsidRPr="002E5A25" w:rsidRDefault="002E5A25" w:rsidP="002E5A25">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EPK</w:t>
            </w:r>
          </w:p>
        </w:tc>
        <w:tc>
          <w:tcPr>
            <w:tcW w:w="7693" w:type="dxa"/>
            <w:tcBorders>
              <w:left w:val="single" w:sz="4" w:space="0" w:color="4F81BD" w:themeColor="accent1"/>
            </w:tcBorders>
          </w:tcPr>
          <w:p w14:paraId="4BF7BC46" w14:textId="77777777" w:rsidR="002E5A25" w:rsidRPr="002E5A25" w:rsidRDefault="002E5A25" w:rsidP="002E5A25">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Ereignisgesteuerte Prozesskette</w:t>
            </w:r>
          </w:p>
        </w:tc>
      </w:tr>
      <w:tr w:rsidR="002E5A25" w:rsidRPr="004D6C02" w14:paraId="2A2D1E88"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B260495" w14:textId="77777777" w:rsidR="002E5A25" w:rsidRPr="002E5A25" w:rsidRDefault="000602D9" w:rsidP="002E5A25">
            <w:pPr>
              <w:pStyle w:val="Textkrper"/>
              <w:spacing w:after="160" w:line="240" w:lineRule="auto"/>
              <w:rPr>
                <w:rFonts w:ascii="Arial" w:eastAsia="Arial" w:hAnsi="Arial" w:cs="Arial"/>
                <w:color w:val="000000"/>
                <w:sz w:val="22"/>
                <w:szCs w:val="22"/>
              </w:rPr>
            </w:pPr>
            <w:r>
              <w:rPr>
                <w:rFonts w:ascii="Arial" w:eastAsia="Arial" w:hAnsi="Arial" w:cs="Arial"/>
                <w:color w:val="000000"/>
                <w:sz w:val="22"/>
                <w:szCs w:val="22"/>
              </w:rPr>
              <w:t>GPS</w:t>
            </w:r>
          </w:p>
        </w:tc>
        <w:tc>
          <w:tcPr>
            <w:tcW w:w="7693" w:type="dxa"/>
            <w:tcBorders>
              <w:left w:val="single" w:sz="4" w:space="0" w:color="4F81BD" w:themeColor="accent1"/>
            </w:tcBorders>
          </w:tcPr>
          <w:p w14:paraId="3C8A8C17" w14:textId="77777777" w:rsidR="002E5A25" w:rsidRPr="002E5A25" w:rsidRDefault="000602D9" w:rsidP="002E5A25">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0602D9">
              <w:rPr>
                <w:rFonts w:ascii="Arial" w:eastAsia="Arial" w:hAnsi="Arial" w:cs="Arial"/>
                <w:b/>
                <w:bCs/>
                <w:color w:val="000000"/>
                <w:sz w:val="22"/>
                <w:szCs w:val="22"/>
              </w:rPr>
              <w:t xml:space="preserve">Global </w:t>
            </w:r>
            <w:proofErr w:type="spellStart"/>
            <w:r w:rsidRPr="000602D9">
              <w:rPr>
                <w:rFonts w:ascii="Arial" w:eastAsia="Arial" w:hAnsi="Arial" w:cs="Arial"/>
                <w:b/>
                <w:bCs/>
                <w:color w:val="000000"/>
                <w:sz w:val="22"/>
                <w:szCs w:val="22"/>
              </w:rPr>
              <w:t>Positioning</w:t>
            </w:r>
            <w:proofErr w:type="spellEnd"/>
            <w:r w:rsidRPr="000602D9">
              <w:rPr>
                <w:rFonts w:ascii="Arial" w:eastAsia="Arial" w:hAnsi="Arial" w:cs="Arial"/>
                <w:b/>
                <w:bCs/>
                <w:color w:val="000000"/>
                <w:sz w:val="22"/>
                <w:szCs w:val="22"/>
              </w:rPr>
              <w:t xml:space="preserve"> System</w:t>
            </w:r>
          </w:p>
        </w:tc>
      </w:tr>
      <w:tr w:rsidR="000602D9" w:rsidRPr="004D6C02" w14:paraId="4037AA6C"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1FF90885"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GUI</w:t>
            </w:r>
          </w:p>
        </w:tc>
        <w:tc>
          <w:tcPr>
            <w:tcW w:w="7693" w:type="dxa"/>
            <w:tcBorders>
              <w:left w:val="single" w:sz="4" w:space="0" w:color="4F81BD" w:themeColor="accent1"/>
            </w:tcBorders>
          </w:tcPr>
          <w:p w14:paraId="2FC8AA3D"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proofErr w:type="spellStart"/>
            <w:r w:rsidRPr="002E5A25">
              <w:rPr>
                <w:rFonts w:ascii="Calibri" w:eastAsia="Calibri" w:hAnsi="Calibri" w:cs="Calibri"/>
                <w:b/>
                <w:bCs/>
                <w:color w:val="000000"/>
                <w:szCs w:val="24"/>
              </w:rPr>
              <w:t>Graphical</w:t>
            </w:r>
            <w:proofErr w:type="spellEnd"/>
            <w:r w:rsidRPr="002E5A25">
              <w:rPr>
                <w:rFonts w:ascii="Calibri" w:eastAsia="Calibri" w:hAnsi="Calibri" w:cs="Calibri"/>
                <w:b/>
                <w:bCs/>
                <w:color w:val="000000"/>
                <w:szCs w:val="24"/>
              </w:rPr>
              <w:t xml:space="preserve"> User Interface</w:t>
            </w:r>
          </w:p>
        </w:tc>
      </w:tr>
      <w:tr w:rsidR="000602D9" w:rsidRPr="004D6C02" w14:paraId="2F69C134"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3291B6EB"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HTTP</w:t>
            </w:r>
          </w:p>
        </w:tc>
        <w:tc>
          <w:tcPr>
            <w:tcW w:w="7693" w:type="dxa"/>
            <w:tcBorders>
              <w:left w:val="single" w:sz="4" w:space="0" w:color="4F81BD" w:themeColor="accent1"/>
            </w:tcBorders>
          </w:tcPr>
          <w:p w14:paraId="1B232C5E"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Hypertext Transfer Protocol</w:t>
            </w:r>
          </w:p>
        </w:tc>
      </w:tr>
      <w:tr w:rsidR="000602D9" w:rsidRPr="004D6C02" w14:paraId="05EC9BC4"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725C46E"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IDE</w:t>
            </w:r>
          </w:p>
        </w:tc>
        <w:tc>
          <w:tcPr>
            <w:tcW w:w="7693" w:type="dxa"/>
            <w:tcBorders>
              <w:left w:val="single" w:sz="4" w:space="0" w:color="4F81BD" w:themeColor="accent1"/>
            </w:tcBorders>
          </w:tcPr>
          <w:p w14:paraId="4EED6FF3"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Integrated Development Environment</w:t>
            </w:r>
          </w:p>
        </w:tc>
      </w:tr>
      <w:tr w:rsidR="000602D9" w:rsidRPr="00EF6533" w14:paraId="0C110BC3"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120638D"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JSP</w:t>
            </w:r>
          </w:p>
        </w:tc>
        <w:tc>
          <w:tcPr>
            <w:tcW w:w="7693" w:type="dxa"/>
            <w:tcBorders>
              <w:left w:val="single" w:sz="4" w:space="0" w:color="4F81BD" w:themeColor="accent1"/>
            </w:tcBorders>
          </w:tcPr>
          <w:p w14:paraId="3297FEA7"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Calibri" w:eastAsia="Calibri" w:hAnsi="Calibri" w:cs="Calibri"/>
                <w:b/>
                <w:bCs/>
                <w:color w:val="000000"/>
                <w:szCs w:val="24"/>
              </w:rPr>
              <w:t>Java Server Pages</w:t>
            </w:r>
          </w:p>
        </w:tc>
      </w:tr>
      <w:tr w:rsidR="000602D9" w:rsidRPr="0049174C" w14:paraId="3452B3C1"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4FCE912"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Calibri" w:eastAsia="Calibri" w:hAnsi="Calibri" w:cs="Calibri"/>
                <w:color w:val="000000"/>
                <w:szCs w:val="24"/>
              </w:rPr>
              <w:t>MSDNAA</w:t>
            </w:r>
          </w:p>
        </w:tc>
        <w:tc>
          <w:tcPr>
            <w:tcW w:w="7693" w:type="dxa"/>
            <w:tcBorders>
              <w:left w:val="single" w:sz="4" w:space="0" w:color="4F81BD" w:themeColor="accent1"/>
            </w:tcBorders>
          </w:tcPr>
          <w:p w14:paraId="758617F9"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lang w:val="en-US"/>
              </w:rPr>
            </w:pPr>
            <w:r w:rsidRPr="002E5A25">
              <w:rPr>
                <w:rFonts w:ascii="Calibri" w:eastAsia="Calibri" w:hAnsi="Calibri" w:cs="Calibri"/>
                <w:b/>
                <w:bCs/>
                <w:color w:val="000000"/>
                <w:szCs w:val="24"/>
                <w:lang w:val="en-US"/>
              </w:rPr>
              <w:t>Microsoft Developer Network Academic Alliance</w:t>
            </w:r>
          </w:p>
        </w:tc>
      </w:tr>
      <w:tr w:rsidR="000602D9" w:rsidRPr="004D6C02" w14:paraId="2CA9DDB1" w14:textId="77777777" w:rsidTr="009D01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63C6B62C"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RUP</w:t>
            </w:r>
          </w:p>
        </w:tc>
        <w:tc>
          <w:tcPr>
            <w:tcW w:w="7693" w:type="dxa"/>
            <w:tcBorders>
              <w:left w:val="single" w:sz="4" w:space="0" w:color="4F81BD" w:themeColor="accent1"/>
            </w:tcBorders>
          </w:tcPr>
          <w:p w14:paraId="5947A5A0" w14:textId="77777777" w:rsidR="000602D9" w:rsidRPr="002E5A25" w:rsidRDefault="000602D9" w:rsidP="000602D9">
            <w:pPr>
              <w:pStyle w:val="Textkrper"/>
              <w:spacing w:after="160" w:line="240" w:lineRule="auto"/>
              <w:cnfStyle w:val="000000010000" w:firstRow="0" w:lastRow="0" w:firstColumn="0" w:lastColumn="0" w:oddVBand="0" w:evenVBand="0" w:oddHBand="0" w:evenHBand="1"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 xml:space="preserve">Rational Unified </w:t>
            </w:r>
            <w:proofErr w:type="spellStart"/>
            <w:r w:rsidRPr="002E5A25">
              <w:rPr>
                <w:rFonts w:ascii="Arial" w:eastAsia="Arial" w:hAnsi="Arial" w:cs="Arial"/>
                <w:b/>
                <w:bCs/>
                <w:color w:val="000000"/>
                <w:sz w:val="22"/>
                <w:szCs w:val="22"/>
              </w:rPr>
              <w:t>Process</w:t>
            </w:r>
            <w:proofErr w:type="spellEnd"/>
          </w:p>
        </w:tc>
      </w:tr>
      <w:tr w:rsidR="000602D9" w:rsidRPr="004D6C02" w14:paraId="03536F57" w14:textId="77777777" w:rsidTr="009D0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right w:val="single" w:sz="4" w:space="0" w:color="4F81BD" w:themeColor="accent1"/>
            </w:tcBorders>
          </w:tcPr>
          <w:p w14:paraId="0BAA9EBA" w14:textId="77777777" w:rsidR="000602D9" w:rsidRPr="002E5A25" w:rsidRDefault="000602D9" w:rsidP="000602D9">
            <w:pPr>
              <w:pStyle w:val="Textkrper"/>
              <w:spacing w:after="160" w:line="240" w:lineRule="auto"/>
              <w:rPr>
                <w:rFonts w:ascii="Arial" w:eastAsia="Arial" w:hAnsi="Arial" w:cs="Arial"/>
                <w:color w:val="000000"/>
                <w:sz w:val="22"/>
                <w:szCs w:val="22"/>
              </w:rPr>
            </w:pPr>
            <w:r w:rsidRPr="002E5A25">
              <w:rPr>
                <w:rFonts w:ascii="Arial" w:eastAsia="Arial" w:hAnsi="Arial" w:cs="Arial"/>
                <w:color w:val="000000"/>
                <w:sz w:val="22"/>
                <w:szCs w:val="22"/>
              </w:rPr>
              <w:t>UML</w:t>
            </w:r>
          </w:p>
        </w:tc>
        <w:tc>
          <w:tcPr>
            <w:tcW w:w="7693" w:type="dxa"/>
            <w:tcBorders>
              <w:left w:val="single" w:sz="4" w:space="0" w:color="4F81BD" w:themeColor="accent1"/>
            </w:tcBorders>
          </w:tcPr>
          <w:p w14:paraId="2B980DBA" w14:textId="77777777" w:rsidR="000602D9" w:rsidRPr="002E5A25" w:rsidRDefault="000602D9" w:rsidP="000602D9">
            <w:pPr>
              <w:pStyle w:val="Textkrper"/>
              <w:spacing w:after="160" w:line="240" w:lineRule="auto"/>
              <w:cnfStyle w:val="000000100000" w:firstRow="0" w:lastRow="0" w:firstColumn="0" w:lastColumn="0" w:oddVBand="0" w:evenVBand="0" w:oddHBand="1" w:evenHBand="0" w:firstRowFirstColumn="0" w:firstRowLastColumn="0" w:lastRowFirstColumn="0" w:lastRowLastColumn="0"/>
              <w:rPr>
                <w:rFonts w:ascii="Arial" w:eastAsia="Arial" w:hAnsi="Arial" w:cs="Arial"/>
                <w:b/>
                <w:bCs/>
                <w:color w:val="000000"/>
                <w:sz w:val="22"/>
                <w:szCs w:val="22"/>
              </w:rPr>
            </w:pPr>
            <w:r w:rsidRPr="002E5A25">
              <w:rPr>
                <w:rFonts w:ascii="Arial" w:eastAsia="Arial" w:hAnsi="Arial" w:cs="Arial"/>
                <w:b/>
                <w:bCs/>
                <w:color w:val="000000"/>
                <w:sz w:val="22"/>
                <w:szCs w:val="22"/>
              </w:rPr>
              <w:t>Unified Modeling Language</w:t>
            </w:r>
          </w:p>
        </w:tc>
      </w:tr>
    </w:tbl>
    <w:p w14:paraId="32E31D1F" w14:textId="77777777" w:rsidR="00AB3FC5" w:rsidRDefault="00AB3FC5" w:rsidP="00943960">
      <w:pPr>
        <w:rPr>
          <w:sz w:val="14"/>
          <w:lang w:bidi="ar-SA"/>
        </w:rPr>
      </w:pPr>
    </w:p>
    <w:p w14:paraId="4DE0F0CD" w14:textId="77777777" w:rsidR="00AB3FC5" w:rsidRDefault="00AB3FC5">
      <w:pPr>
        <w:spacing w:line="288" w:lineRule="auto"/>
        <w:ind w:left="2160"/>
        <w:rPr>
          <w:sz w:val="14"/>
          <w:lang w:bidi="ar-SA"/>
        </w:rPr>
      </w:pPr>
      <w:r>
        <w:rPr>
          <w:sz w:val="14"/>
          <w:lang w:bidi="ar-SA"/>
        </w:rPr>
        <w:br w:type="page"/>
      </w:r>
    </w:p>
    <w:p w14:paraId="4982BE57" w14:textId="77777777" w:rsidR="00943960" w:rsidRPr="004D6C02" w:rsidRDefault="00943960" w:rsidP="00943960">
      <w:pPr>
        <w:pStyle w:val="Titel"/>
        <w:rPr>
          <w:lang w:val="de-DE" w:bidi="ar-SA"/>
        </w:rPr>
      </w:pPr>
      <w:r w:rsidRPr="004D6C02">
        <w:rPr>
          <w:lang w:val="de-DE" w:bidi="ar-SA"/>
        </w:rPr>
        <w:lastRenderedPageBreak/>
        <w:t>Abbildungsverzeichnis</w:t>
      </w:r>
    </w:p>
    <w:p w14:paraId="37CCEF97" w14:textId="77777777" w:rsidR="001F3D9E" w:rsidRDefault="003A3985">
      <w:pPr>
        <w:pStyle w:val="Abbildungsverzeichnis"/>
        <w:tabs>
          <w:tab w:val="right" w:leader="dot" w:pos="9063"/>
        </w:tabs>
        <w:rPr>
          <w:noProof/>
          <w:sz w:val="22"/>
          <w:szCs w:val="22"/>
          <w:lang w:eastAsia="de-DE" w:bidi="ar-SA"/>
        </w:rPr>
      </w:pPr>
      <w:r w:rsidRPr="004D6C02">
        <w:rPr>
          <w:lang w:bidi="ar-SA"/>
        </w:rPr>
        <w:fldChar w:fldCharType="begin"/>
      </w:r>
      <w:r w:rsidR="007C326F" w:rsidRPr="004D6C02">
        <w:rPr>
          <w:lang w:bidi="ar-SA"/>
        </w:rPr>
        <w:instrText xml:space="preserve"> TOC \h \z \c "Abbildung" </w:instrText>
      </w:r>
      <w:r w:rsidRPr="004D6C02">
        <w:rPr>
          <w:lang w:bidi="ar-SA"/>
        </w:rPr>
        <w:fldChar w:fldCharType="separate"/>
      </w:r>
      <w:hyperlink w:anchor="_Toc327090791" w:history="1">
        <w:r w:rsidR="001F3D9E" w:rsidRPr="00A405FA">
          <w:rPr>
            <w:rStyle w:val="Hyperlink"/>
            <w:noProof/>
          </w:rPr>
          <w:t>Abbildung 1 Brainstorming: Projektidee</w:t>
        </w:r>
        <w:r w:rsidR="001F3D9E">
          <w:rPr>
            <w:noProof/>
            <w:webHidden/>
          </w:rPr>
          <w:tab/>
        </w:r>
        <w:r>
          <w:rPr>
            <w:noProof/>
            <w:webHidden/>
          </w:rPr>
          <w:fldChar w:fldCharType="begin"/>
        </w:r>
        <w:r w:rsidR="001F3D9E">
          <w:rPr>
            <w:noProof/>
            <w:webHidden/>
          </w:rPr>
          <w:instrText xml:space="preserve"> PAGEREF _Toc327090791 \h </w:instrText>
        </w:r>
        <w:r>
          <w:rPr>
            <w:noProof/>
            <w:webHidden/>
          </w:rPr>
        </w:r>
        <w:r>
          <w:rPr>
            <w:noProof/>
            <w:webHidden/>
          </w:rPr>
          <w:fldChar w:fldCharType="separate"/>
        </w:r>
        <w:r w:rsidR="001F3D9E">
          <w:rPr>
            <w:noProof/>
            <w:webHidden/>
          </w:rPr>
          <w:t>12</w:t>
        </w:r>
        <w:r>
          <w:rPr>
            <w:noProof/>
            <w:webHidden/>
          </w:rPr>
          <w:fldChar w:fldCharType="end"/>
        </w:r>
      </w:hyperlink>
    </w:p>
    <w:p w14:paraId="4C10417B" w14:textId="77777777" w:rsidR="001F3D9E" w:rsidRDefault="00521D62">
      <w:pPr>
        <w:pStyle w:val="Abbildungsverzeichnis"/>
        <w:tabs>
          <w:tab w:val="right" w:leader="dot" w:pos="9063"/>
        </w:tabs>
        <w:rPr>
          <w:noProof/>
          <w:sz w:val="22"/>
          <w:szCs w:val="22"/>
          <w:lang w:eastAsia="de-DE" w:bidi="ar-SA"/>
        </w:rPr>
      </w:pPr>
      <w:hyperlink w:anchor="_Toc327090792" w:history="1">
        <w:r w:rsidR="001F3D9E" w:rsidRPr="00A405FA">
          <w:rPr>
            <w:rStyle w:val="Hyperlink"/>
            <w:noProof/>
          </w:rPr>
          <w:t>Abbildung 2 Anwendungsfall "An Event teilnehmen" (ursprüngliche Version)</w:t>
        </w:r>
        <w:r w:rsidR="001F3D9E">
          <w:rPr>
            <w:noProof/>
            <w:webHidden/>
          </w:rPr>
          <w:tab/>
        </w:r>
        <w:r w:rsidR="003A3985">
          <w:rPr>
            <w:noProof/>
            <w:webHidden/>
          </w:rPr>
          <w:fldChar w:fldCharType="begin"/>
        </w:r>
        <w:r w:rsidR="001F3D9E">
          <w:rPr>
            <w:noProof/>
            <w:webHidden/>
          </w:rPr>
          <w:instrText xml:space="preserve"> PAGEREF _Toc327090792 \h </w:instrText>
        </w:r>
        <w:r w:rsidR="003A3985">
          <w:rPr>
            <w:noProof/>
            <w:webHidden/>
          </w:rPr>
        </w:r>
        <w:r w:rsidR="003A3985">
          <w:rPr>
            <w:noProof/>
            <w:webHidden/>
          </w:rPr>
          <w:fldChar w:fldCharType="separate"/>
        </w:r>
        <w:r w:rsidR="001F3D9E">
          <w:rPr>
            <w:noProof/>
            <w:webHidden/>
          </w:rPr>
          <w:t>22</w:t>
        </w:r>
        <w:r w:rsidR="003A3985">
          <w:rPr>
            <w:noProof/>
            <w:webHidden/>
          </w:rPr>
          <w:fldChar w:fldCharType="end"/>
        </w:r>
      </w:hyperlink>
    </w:p>
    <w:p w14:paraId="26ACEC6B" w14:textId="77777777" w:rsidR="001F3D9E" w:rsidRDefault="00521D62">
      <w:pPr>
        <w:pStyle w:val="Abbildungsverzeichnis"/>
        <w:tabs>
          <w:tab w:val="right" w:leader="dot" w:pos="9063"/>
        </w:tabs>
        <w:rPr>
          <w:noProof/>
          <w:sz w:val="22"/>
          <w:szCs w:val="22"/>
          <w:lang w:eastAsia="de-DE" w:bidi="ar-SA"/>
        </w:rPr>
      </w:pPr>
      <w:hyperlink w:anchor="_Toc327090793" w:history="1">
        <w:r w:rsidR="001F3D9E" w:rsidRPr="00A405FA">
          <w:rPr>
            <w:rStyle w:val="Hyperlink"/>
            <w:noProof/>
          </w:rPr>
          <w:t>Abbildung 3 Anwendungsfall "An Event teilenehmen" (überarbeitete Version)</w:t>
        </w:r>
        <w:r w:rsidR="001F3D9E">
          <w:rPr>
            <w:noProof/>
            <w:webHidden/>
          </w:rPr>
          <w:tab/>
        </w:r>
        <w:r w:rsidR="003A3985">
          <w:rPr>
            <w:noProof/>
            <w:webHidden/>
          </w:rPr>
          <w:fldChar w:fldCharType="begin"/>
        </w:r>
        <w:r w:rsidR="001F3D9E">
          <w:rPr>
            <w:noProof/>
            <w:webHidden/>
          </w:rPr>
          <w:instrText xml:space="preserve"> PAGEREF _Toc327090793 \h </w:instrText>
        </w:r>
        <w:r w:rsidR="003A3985">
          <w:rPr>
            <w:noProof/>
            <w:webHidden/>
          </w:rPr>
        </w:r>
        <w:r w:rsidR="003A3985">
          <w:rPr>
            <w:noProof/>
            <w:webHidden/>
          </w:rPr>
          <w:fldChar w:fldCharType="separate"/>
        </w:r>
        <w:r w:rsidR="001F3D9E">
          <w:rPr>
            <w:noProof/>
            <w:webHidden/>
          </w:rPr>
          <w:t>22</w:t>
        </w:r>
        <w:r w:rsidR="003A3985">
          <w:rPr>
            <w:noProof/>
            <w:webHidden/>
          </w:rPr>
          <w:fldChar w:fldCharType="end"/>
        </w:r>
      </w:hyperlink>
    </w:p>
    <w:p w14:paraId="52F68B74" w14:textId="77777777" w:rsidR="001F3D9E" w:rsidRDefault="00521D62">
      <w:pPr>
        <w:pStyle w:val="Abbildungsverzeichnis"/>
        <w:tabs>
          <w:tab w:val="right" w:leader="dot" w:pos="9063"/>
        </w:tabs>
        <w:rPr>
          <w:noProof/>
          <w:sz w:val="22"/>
          <w:szCs w:val="22"/>
          <w:lang w:eastAsia="de-DE" w:bidi="ar-SA"/>
        </w:rPr>
      </w:pPr>
      <w:hyperlink w:anchor="_Toc327090794" w:history="1">
        <w:r w:rsidR="001F3D9E" w:rsidRPr="00A405FA">
          <w:rPr>
            <w:rStyle w:val="Hyperlink"/>
            <w:noProof/>
          </w:rPr>
          <w:t>Abbildung 4 Hierarchische Beziehung der Akteure</w:t>
        </w:r>
        <w:r w:rsidR="001F3D9E">
          <w:rPr>
            <w:noProof/>
            <w:webHidden/>
          </w:rPr>
          <w:tab/>
        </w:r>
        <w:r w:rsidR="003A3985">
          <w:rPr>
            <w:noProof/>
            <w:webHidden/>
          </w:rPr>
          <w:fldChar w:fldCharType="begin"/>
        </w:r>
        <w:r w:rsidR="001F3D9E">
          <w:rPr>
            <w:noProof/>
            <w:webHidden/>
          </w:rPr>
          <w:instrText xml:space="preserve"> PAGEREF _Toc327090794 \h </w:instrText>
        </w:r>
        <w:r w:rsidR="003A3985">
          <w:rPr>
            <w:noProof/>
            <w:webHidden/>
          </w:rPr>
        </w:r>
        <w:r w:rsidR="003A3985">
          <w:rPr>
            <w:noProof/>
            <w:webHidden/>
          </w:rPr>
          <w:fldChar w:fldCharType="separate"/>
        </w:r>
        <w:r w:rsidR="001F3D9E">
          <w:rPr>
            <w:noProof/>
            <w:webHidden/>
          </w:rPr>
          <w:t>23</w:t>
        </w:r>
        <w:r w:rsidR="003A3985">
          <w:rPr>
            <w:noProof/>
            <w:webHidden/>
          </w:rPr>
          <w:fldChar w:fldCharType="end"/>
        </w:r>
      </w:hyperlink>
    </w:p>
    <w:p w14:paraId="5750BF06" w14:textId="77777777" w:rsidR="001F3D9E" w:rsidRDefault="00521D62">
      <w:pPr>
        <w:pStyle w:val="Abbildungsverzeichnis"/>
        <w:tabs>
          <w:tab w:val="right" w:leader="dot" w:pos="9063"/>
        </w:tabs>
        <w:rPr>
          <w:noProof/>
          <w:sz w:val="22"/>
          <w:szCs w:val="22"/>
          <w:lang w:eastAsia="de-DE" w:bidi="ar-SA"/>
        </w:rPr>
      </w:pPr>
      <w:hyperlink w:anchor="_Toc327090795" w:history="1">
        <w:r w:rsidR="001F3D9E" w:rsidRPr="00A405FA">
          <w:rPr>
            <w:rStyle w:val="Hyperlink"/>
            <w:noProof/>
          </w:rPr>
          <w:t>Abbildung 5 Datenbankschema - Freundes-/Blockierliste (ursprüngliche Version)</w:t>
        </w:r>
        <w:r w:rsidR="001F3D9E">
          <w:rPr>
            <w:noProof/>
            <w:webHidden/>
          </w:rPr>
          <w:tab/>
        </w:r>
        <w:r w:rsidR="003A3985">
          <w:rPr>
            <w:noProof/>
            <w:webHidden/>
          </w:rPr>
          <w:fldChar w:fldCharType="begin"/>
        </w:r>
        <w:r w:rsidR="001F3D9E">
          <w:rPr>
            <w:noProof/>
            <w:webHidden/>
          </w:rPr>
          <w:instrText xml:space="preserve"> PAGEREF _Toc327090795 \h </w:instrText>
        </w:r>
        <w:r w:rsidR="003A3985">
          <w:rPr>
            <w:noProof/>
            <w:webHidden/>
          </w:rPr>
        </w:r>
        <w:r w:rsidR="003A3985">
          <w:rPr>
            <w:noProof/>
            <w:webHidden/>
          </w:rPr>
          <w:fldChar w:fldCharType="separate"/>
        </w:r>
        <w:r w:rsidR="001F3D9E">
          <w:rPr>
            <w:noProof/>
            <w:webHidden/>
          </w:rPr>
          <w:t>32</w:t>
        </w:r>
        <w:r w:rsidR="003A3985">
          <w:rPr>
            <w:noProof/>
            <w:webHidden/>
          </w:rPr>
          <w:fldChar w:fldCharType="end"/>
        </w:r>
      </w:hyperlink>
    </w:p>
    <w:p w14:paraId="4FBD39DF" w14:textId="77777777" w:rsidR="001F3D9E" w:rsidRDefault="00521D62">
      <w:pPr>
        <w:pStyle w:val="Abbildungsverzeichnis"/>
        <w:tabs>
          <w:tab w:val="right" w:leader="dot" w:pos="9063"/>
        </w:tabs>
        <w:rPr>
          <w:noProof/>
          <w:sz w:val="22"/>
          <w:szCs w:val="22"/>
          <w:lang w:eastAsia="de-DE" w:bidi="ar-SA"/>
        </w:rPr>
      </w:pPr>
      <w:hyperlink w:anchor="_Toc327090796" w:history="1">
        <w:r w:rsidR="001F3D9E" w:rsidRPr="00A405FA">
          <w:rPr>
            <w:rStyle w:val="Hyperlink"/>
            <w:noProof/>
          </w:rPr>
          <w:t>Abbildung 6 Datenbankschema - Freundes-/Blockierliste (überarbeitete Version)</w:t>
        </w:r>
        <w:r w:rsidR="001F3D9E">
          <w:rPr>
            <w:noProof/>
            <w:webHidden/>
          </w:rPr>
          <w:tab/>
        </w:r>
        <w:r w:rsidR="003A3985">
          <w:rPr>
            <w:noProof/>
            <w:webHidden/>
          </w:rPr>
          <w:fldChar w:fldCharType="begin"/>
        </w:r>
        <w:r w:rsidR="001F3D9E">
          <w:rPr>
            <w:noProof/>
            <w:webHidden/>
          </w:rPr>
          <w:instrText xml:space="preserve"> PAGEREF _Toc327090796 \h </w:instrText>
        </w:r>
        <w:r w:rsidR="003A3985">
          <w:rPr>
            <w:noProof/>
            <w:webHidden/>
          </w:rPr>
        </w:r>
        <w:r w:rsidR="003A3985">
          <w:rPr>
            <w:noProof/>
            <w:webHidden/>
          </w:rPr>
          <w:fldChar w:fldCharType="separate"/>
        </w:r>
        <w:r w:rsidR="001F3D9E">
          <w:rPr>
            <w:noProof/>
            <w:webHidden/>
          </w:rPr>
          <w:t>33</w:t>
        </w:r>
        <w:r w:rsidR="003A3985">
          <w:rPr>
            <w:noProof/>
            <w:webHidden/>
          </w:rPr>
          <w:fldChar w:fldCharType="end"/>
        </w:r>
      </w:hyperlink>
    </w:p>
    <w:p w14:paraId="2962010C" w14:textId="77777777" w:rsidR="001F3D9E" w:rsidRDefault="00521D62">
      <w:pPr>
        <w:pStyle w:val="Abbildungsverzeichnis"/>
        <w:tabs>
          <w:tab w:val="right" w:leader="dot" w:pos="9063"/>
        </w:tabs>
        <w:rPr>
          <w:noProof/>
          <w:sz w:val="22"/>
          <w:szCs w:val="22"/>
          <w:lang w:eastAsia="de-DE" w:bidi="ar-SA"/>
        </w:rPr>
      </w:pPr>
      <w:hyperlink w:anchor="_Toc327090797" w:history="1">
        <w:r w:rsidR="001F3D9E" w:rsidRPr="00A405FA">
          <w:rPr>
            <w:rStyle w:val="Hyperlink"/>
            <w:noProof/>
          </w:rPr>
          <w:t>Abbildung 7 Datenbankschema - Event-Kategorie (ursprüngliche Version)</w:t>
        </w:r>
        <w:r w:rsidR="001F3D9E">
          <w:rPr>
            <w:noProof/>
            <w:webHidden/>
          </w:rPr>
          <w:tab/>
        </w:r>
        <w:r w:rsidR="003A3985">
          <w:rPr>
            <w:noProof/>
            <w:webHidden/>
          </w:rPr>
          <w:fldChar w:fldCharType="begin"/>
        </w:r>
        <w:r w:rsidR="001F3D9E">
          <w:rPr>
            <w:noProof/>
            <w:webHidden/>
          </w:rPr>
          <w:instrText xml:space="preserve"> PAGEREF _Toc327090797 \h </w:instrText>
        </w:r>
        <w:r w:rsidR="003A3985">
          <w:rPr>
            <w:noProof/>
            <w:webHidden/>
          </w:rPr>
        </w:r>
        <w:r w:rsidR="003A3985">
          <w:rPr>
            <w:noProof/>
            <w:webHidden/>
          </w:rPr>
          <w:fldChar w:fldCharType="separate"/>
        </w:r>
        <w:r w:rsidR="001F3D9E">
          <w:rPr>
            <w:noProof/>
            <w:webHidden/>
          </w:rPr>
          <w:t>34</w:t>
        </w:r>
        <w:r w:rsidR="003A3985">
          <w:rPr>
            <w:noProof/>
            <w:webHidden/>
          </w:rPr>
          <w:fldChar w:fldCharType="end"/>
        </w:r>
      </w:hyperlink>
    </w:p>
    <w:p w14:paraId="2FCEE574" w14:textId="77777777" w:rsidR="001F3D9E" w:rsidRDefault="00521D62">
      <w:pPr>
        <w:pStyle w:val="Abbildungsverzeichnis"/>
        <w:tabs>
          <w:tab w:val="right" w:leader="dot" w:pos="9063"/>
        </w:tabs>
        <w:rPr>
          <w:noProof/>
          <w:sz w:val="22"/>
          <w:szCs w:val="22"/>
          <w:lang w:eastAsia="de-DE" w:bidi="ar-SA"/>
        </w:rPr>
      </w:pPr>
      <w:hyperlink w:anchor="_Toc327090798" w:history="1">
        <w:r w:rsidR="001F3D9E" w:rsidRPr="00A405FA">
          <w:rPr>
            <w:rStyle w:val="Hyperlink"/>
            <w:noProof/>
          </w:rPr>
          <w:t>Abbildung 8 Datenbankschema - Event-Kategorie (überarbeitete Version)</w:t>
        </w:r>
        <w:r w:rsidR="001F3D9E">
          <w:rPr>
            <w:noProof/>
            <w:webHidden/>
          </w:rPr>
          <w:tab/>
        </w:r>
        <w:r w:rsidR="003A3985">
          <w:rPr>
            <w:noProof/>
            <w:webHidden/>
          </w:rPr>
          <w:fldChar w:fldCharType="begin"/>
        </w:r>
        <w:r w:rsidR="001F3D9E">
          <w:rPr>
            <w:noProof/>
            <w:webHidden/>
          </w:rPr>
          <w:instrText xml:space="preserve"> PAGEREF _Toc327090798 \h </w:instrText>
        </w:r>
        <w:r w:rsidR="003A3985">
          <w:rPr>
            <w:noProof/>
            <w:webHidden/>
          </w:rPr>
        </w:r>
        <w:r w:rsidR="003A3985">
          <w:rPr>
            <w:noProof/>
            <w:webHidden/>
          </w:rPr>
          <w:fldChar w:fldCharType="separate"/>
        </w:r>
        <w:r w:rsidR="001F3D9E">
          <w:rPr>
            <w:noProof/>
            <w:webHidden/>
          </w:rPr>
          <w:t>35</w:t>
        </w:r>
        <w:r w:rsidR="003A3985">
          <w:rPr>
            <w:noProof/>
            <w:webHidden/>
          </w:rPr>
          <w:fldChar w:fldCharType="end"/>
        </w:r>
      </w:hyperlink>
    </w:p>
    <w:p w14:paraId="2F45608B" w14:textId="77777777" w:rsidR="001F3D9E" w:rsidRDefault="00521D62">
      <w:pPr>
        <w:pStyle w:val="Abbildungsverzeichnis"/>
        <w:tabs>
          <w:tab w:val="right" w:leader="dot" w:pos="9063"/>
        </w:tabs>
        <w:rPr>
          <w:noProof/>
          <w:sz w:val="22"/>
          <w:szCs w:val="22"/>
          <w:lang w:eastAsia="de-DE" w:bidi="ar-SA"/>
        </w:rPr>
      </w:pPr>
      <w:hyperlink w:anchor="_Toc327090799" w:history="1">
        <w:r w:rsidR="001F3D9E" w:rsidRPr="00A405FA">
          <w:rPr>
            <w:rStyle w:val="Hyperlink"/>
            <w:noProof/>
          </w:rPr>
          <w:t>Abbildung 9 Aktivitätsdiagramm Anmeldung via FremdSystem</w:t>
        </w:r>
        <w:r w:rsidR="001F3D9E">
          <w:rPr>
            <w:noProof/>
            <w:webHidden/>
          </w:rPr>
          <w:tab/>
        </w:r>
        <w:r w:rsidR="003A3985">
          <w:rPr>
            <w:noProof/>
            <w:webHidden/>
          </w:rPr>
          <w:fldChar w:fldCharType="begin"/>
        </w:r>
        <w:r w:rsidR="001F3D9E">
          <w:rPr>
            <w:noProof/>
            <w:webHidden/>
          </w:rPr>
          <w:instrText xml:space="preserve"> PAGEREF _Toc327090799 \h </w:instrText>
        </w:r>
        <w:r w:rsidR="003A3985">
          <w:rPr>
            <w:noProof/>
            <w:webHidden/>
          </w:rPr>
        </w:r>
        <w:r w:rsidR="003A3985">
          <w:rPr>
            <w:noProof/>
            <w:webHidden/>
          </w:rPr>
          <w:fldChar w:fldCharType="separate"/>
        </w:r>
        <w:r w:rsidR="001F3D9E">
          <w:rPr>
            <w:noProof/>
            <w:webHidden/>
          </w:rPr>
          <w:t>36</w:t>
        </w:r>
        <w:r w:rsidR="003A3985">
          <w:rPr>
            <w:noProof/>
            <w:webHidden/>
          </w:rPr>
          <w:fldChar w:fldCharType="end"/>
        </w:r>
      </w:hyperlink>
    </w:p>
    <w:p w14:paraId="13958054" w14:textId="77777777" w:rsidR="001F3D9E" w:rsidRDefault="00521D62">
      <w:pPr>
        <w:pStyle w:val="Abbildungsverzeichnis"/>
        <w:tabs>
          <w:tab w:val="right" w:leader="dot" w:pos="9063"/>
        </w:tabs>
        <w:rPr>
          <w:noProof/>
          <w:sz w:val="22"/>
          <w:szCs w:val="22"/>
          <w:lang w:eastAsia="de-DE" w:bidi="ar-SA"/>
        </w:rPr>
      </w:pPr>
      <w:hyperlink w:anchor="_Toc327090800" w:history="1">
        <w:r w:rsidR="001F3D9E" w:rsidRPr="00A405FA">
          <w:rPr>
            <w:rStyle w:val="Hyperlink"/>
            <w:noProof/>
          </w:rPr>
          <w:t>Abbildung 10 Sequenzdiagramm für Login via OAuth</w:t>
        </w:r>
        <w:r w:rsidR="001F3D9E">
          <w:rPr>
            <w:noProof/>
            <w:webHidden/>
          </w:rPr>
          <w:tab/>
        </w:r>
        <w:r w:rsidR="003A3985">
          <w:rPr>
            <w:noProof/>
            <w:webHidden/>
          </w:rPr>
          <w:fldChar w:fldCharType="begin"/>
        </w:r>
        <w:r w:rsidR="001F3D9E">
          <w:rPr>
            <w:noProof/>
            <w:webHidden/>
          </w:rPr>
          <w:instrText xml:space="preserve"> PAGEREF _Toc327090800 \h </w:instrText>
        </w:r>
        <w:r w:rsidR="003A3985">
          <w:rPr>
            <w:noProof/>
            <w:webHidden/>
          </w:rPr>
        </w:r>
        <w:r w:rsidR="003A3985">
          <w:rPr>
            <w:noProof/>
            <w:webHidden/>
          </w:rPr>
          <w:fldChar w:fldCharType="separate"/>
        </w:r>
        <w:r w:rsidR="001F3D9E">
          <w:rPr>
            <w:noProof/>
            <w:webHidden/>
          </w:rPr>
          <w:t>38</w:t>
        </w:r>
        <w:r w:rsidR="003A3985">
          <w:rPr>
            <w:noProof/>
            <w:webHidden/>
          </w:rPr>
          <w:fldChar w:fldCharType="end"/>
        </w:r>
      </w:hyperlink>
    </w:p>
    <w:p w14:paraId="6968C319" w14:textId="77777777" w:rsidR="001F3D9E" w:rsidRDefault="00521D62">
      <w:pPr>
        <w:pStyle w:val="Abbildungsverzeichnis"/>
        <w:tabs>
          <w:tab w:val="right" w:leader="dot" w:pos="9063"/>
        </w:tabs>
        <w:rPr>
          <w:noProof/>
          <w:sz w:val="22"/>
          <w:szCs w:val="22"/>
          <w:lang w:eastAsia="de-DE" w:bidi="ar-SA"/>
        </w:rPr>
      </w:pPr>
      <w:hyperlink w:anchor="_Toc327090801" w:history="1">
        <w:r w:rsidR="001F3D9E" w:rsidRPr="00A405FA">
          <w:rPr>
            <w:rStyle w:val="Hyperlink"/>
            <w:noProof/>
          </w:rPr>
          <w:t>Abbildung 11 Spring Roo Webarchitektur für Evantelizer</w:t>
        </w:r>
        <w:r w:rsidR="001F3D9E">
          <w:rPr>
            <w:noProof/>
            <w:webHidden/>
          </w:rPr>
          <w:tab/>
        </w:r>
        <w:r w:rsidR="003A3985">
          <w:rPr>
            <w:noProof/>
            <w:webHidden/>
          </w:rPr>
          <w:fldChar w:fldCharType="begin"/>
        </w:r>
        <w:r w:rsidR="001F3D9E">
          <w:rPr>
            <w:noProof/>
            <w:webHidden/>
          </w:rPr>
          <w:instrText xml:space="preserve"> PAGEREF _Toc327090801 \h </w:instrText>
        </w:r>
        <w:r w:rsidR="003A3985">
          <w:rPr>
            <w:noProof/>
            <w:webHidden/>
          </w:rPr>
        </w:r>
        <w:r w:rsidR="003A3985">
          <w:rPr>
            <w:noProof/>
            <w:webHidden/>
          </w:rPr>
          <w:fldChar w:fldCharType="separate"/>
        </w:r>
        <w:r w:rsidR="001F3D9E">
          <w:rPr>
            <w:noProof/>
            <w:webHidden/>
          </w:rPr>
          <w:t>41</w:t>
        </w:r>
        <w:r w:rsidR="003A3985">
          <w:rPr>
            <w:noProof/>
            <w:webHidden/>
          </w:rPr>
          <w:fldChar w:fldCharType="end"/>
        </w:r>
      </w:hyperlink>
    </w:p>
    <w:p w14:paraId="731172D7" w14:textId="77777777" w:rsidR="00943960" w:rsidRDefault="003A3985" w:rsidP="00616769">
      <w:pPr>
        <w:pStyle w:val="Textkrper"/>
        <w:spacing w:line="240" w:lineRule="auto"/>
        <w:rPr>
          <w:lang w:bidi="ar-SA"/>
        </w:rPr>
      </w:pPr>
      <w:r w:rsidRPr="004D6C02">
        <w:rPr>
          <w:lang w:bidi="ar-SA"/>
        </w:rPr>
        <w:fldChar w:fldCharType="end"/>
      </w:r>
    </w:p>
    <w:p w14:paraId="7F6F9D5C" w14:textId="77777777" w:rsidR="00AB3FC5" w:rsidRPr="00C0265F" w:rsidRDefault="00AB3FC5" w:rsidP="00616769">
      <w:pPr>
        <w:pStyle w:val="Textkrper"/>
        <w:spacing w:line="240" w:lineRule="auto"/>
        <w:rPr>
          <w:sz w:val="14"/>
          <w:lang w:bidi="ar-SA"/>
        </w:rPr>
      </w:pPr>
    </w:p>
    <w:p w14:paraId="77F4CAFA" w14:textId="77777777" w:rsidR="009D011E" w:rsidRPr="004D6C02" w:rsidRDefault="009D011E" w:rsidP="009D011E">
      <w:pPr>
        <w:pStyle w:val="Titel"/>
        <w:rPr>
          <w:lang w:val="de-DE" w:bidi="ar-SA"/>
        </w:rPr>
      </w:pPr>
      <w:r w:rsidRPr="004D6C02">
        <w:rPr>
          <w:lang w:val="de-DE" w:bidi="ar-SA"/>
        </w:rPr>
        <w:t>Tabellenverzeichnis</w:t>
      </w:r>
    </w:p>
    <w:p w14:paraId="051BE311" w14:textId="77777777" w:rsidR="001F3D9E" w:rsidRDefault="003A3985">
      <w:pPr>
        <w:pStyle w:val="Abbildungsverzeichnis"/>
        <w:tabs>
          <w:tab w:val="right" w:leader="dot" w:pos="9063"/>
        </w:tabs>
        <w:rPr>
          <w:noProof/>
          <w:sz w:val="22"/>
          <w:szCs w:val="22"/>
          <w:lang w:eastAsia="de-DE" w:bidi="ar-SA"/>
        </w:rPr>
      </w:pPr>
      <w:r w:rsidRPr="004D6C02">
        <w:fldChar w:fldCharType="begin"/>
      </w:r>
      <w:r w:rsidR="009D011E" w:rsidRPr="004D6C02">
        <w:instrText xml:space="preserve"> TOC \h \z \c "Tabelle" </w:instrText>
      </w:r>
      <w:r w:rsidRPr="004D6C02">
        <w:fldChar w:fldCharType="separate"/>
      </w:r>
      <w:hyperlink w:anchor="_Toc327090815" w:history="1">
        <w:r w:rsidR="001F3D9E" w:rsidRPr="00E834C0">
          <w:rPr>
            <w:rStyle w:val="Hyperlink"/>
            <w:noProof/>
          </w:rPr>
          <w:t>Tabelle 1 Ursprünglicher Projektplan</w:t>
        </w:r>
        <w:r w:rsidR="001F3D9E">
          <w:rPr>
            <w:noProof/>
            <w:webHidden/>
          </w:rPr>
          <w:tab/>
        </w:r>
        <w:r>
          <w:rPr>
            <w:noProof/>
            <w:webHidden/>
          </w:rPr>
          <w:fldChar w:fldCharType="begin"/>
        </w:r>
        <w:r w:rsidR="001F3D9E">
          <w:rPr>
            <w:noProof/>
            <w:webHidden/>
          </w:rPr>
          <w:instrText xml:space="preserve"> PAGEREF _Toc327090815 \h </w:instrText>
        </w:r>
        <w:r>
          <w:rPr>
            <w:noProof/>
            <w:webHidden/>
          </w:rPr>
        </w:r>
        <w:r>
          <w:rPr>
            <w:noProof/>
            <w:webHidden/>
          </w:rPr>
          <w:fldChar w:fldCharType="separate"/>
        </w:r>
        <w:r w:rsidR="001F3D9E">
          <w:rPr>
            <w:noProof/>
            <w:webHidden/>
          </w:rPr>
          <w:t>19</w:t>
        </w:r>
        <w:r>
          <w:rPr>
            <w:noProof/>
            <w:webHidden/>
          </w:rPr>
          <w:fldChar w:fldCharType="end"/>
        </w:r>
      </w:hyperlink>
    </w:p>
    <w:p w14:paraId="19E2BB99" w14:textId="77777777" w:rsidR="001F3D9E" w:rsidRDefault="00521D62">
      <w:pPr>
        <w:pStyle w:val="Abbildungsverzeichnis"/>
        <w:tabs>
          <w:tab w:val="right" w:leader="dot" w:pos="9063"/>
        </w:tabs>
        <w:rPr>
          <w:noProof/>
          <w:sz w:val="22"/>
          <w:szCs w:val="22"/>
          <w:lang w:eastAsia="de-DE" w:bidi="ar-SA"/>
        </w:rPr>
      </w:pPr>
      <w:hyperlink w:anchor="_Toc327090816" w:history="1">
        <w:r w:rsidR="001F3D9E" w:rsidRPr="00E834C0">
          <w:rPr>
            <w:rStyle w:val="Hyperlink"/>
            <w:noProof/>
          </w:rPr>
          <w:t>Tabelle 2 Überarbeiteter Projektplan</w:t>
        </w:r>
        <w:r w:rsidR="001F3D9E">
          <w:rPr>
            <w:noProof/>
            <w:webHidden/>
          </w:rPr>
          <w:tab/>
        </w:r>
        <w:r w:rsidR="003A3985">
          <w:rPr>
            <w:noProof/>
            <w:webHidden/>
          </w:rPr>
          <w:fldChar w:fldCharType="begin"/>
        </w:r>
        <w:r w:rsidR="001F3D9E">
          <w:rPr>
            <w:noProof/>
            <w:webHidden/>
          </w:rPr>
          <w:instrText xml:space="preserve"> PAGEREF _Toc327090816 \h </w:instrText>
        </w:r>
        <w:r w:rsidR="003A3985">
          <w:rPr>
            <w:noProof/>
            <w:webHidden/>
          </w:rPr>
        </w:r>
        <w:r w:rsidR="003A3985">
          <w:rPr>
            <w:noProof/>
            <w:webHidden/>
          </w:rPr>
          <w:fldChar w:fldCharType="separate"/>
        </w:r>
        <w:r w:rsidR="001F3D9E">
          <w:rPr>
            <w:noProof/>
            <w:webHidden/>
          </w:rPr>
          <w:t>20</w:t>
        </w:r>
        <w:r w:rsidR="003A3985">
          <w:rPr>
            <w:noProof/>
            <w:webHidden/>
          </w:rPr>
          <w:fldChar w:fldCharType="end"/>
        </w:r>
      </w:hyperlink>
    </w:p>
    <w:p w14:paraId="2A43ADCE" w14:textId="77777777" w:rsidR="009D011E" w:rsidRDefault="003A3985" w:rsidP="00616769">
      <w:pPr>
        <w:spacing w:after="0"/>
      </w:pPr>
      <w:r w:rsidRPr="004D6C02">
        <w:fldChar w:fldCharType="end"/>
      </w:r>
    </w:p>
    <w:p w14:paraId="016F8DC8" w14:textId="77777777" w:rsidR="00AB3FC5" w:rsidRPr="00616769" w:rsidRDefault="00AB3FC5" w:rsidP="00616769">
      <w:pPr>
        <w:spacing w:after="0"/>
        <w:rPr>
          <w:sz w:val="4"/>
        </w:rPr>
      </w:pPr>
    </w:p>
    <w:p w14:paraId="2F9EF23F" w14:textId="77777777" w:rsidR="007C326F" w:rsidRPr="004D6C02" w:rsidRDefault="007C326F">
      <w:pPr>
        <w:ind w:left="2160"/>
        <w:sectPr w:rsidR="007C326F" w:rsidRPr="004D6C02" w:rsidSect="007C326F">
          <w:headerReference w:type="first" r:id="rId14"/>
          <w:footerReference w:type="first" r:id="rId15"/>
          <w:pgSz w:w="11907" w:h="16839" w:code="9"/>
          <w:pgMar w:top="1417" w:right="1417" w:bottom="1134" w:left="1417" w:header="568" w:footer="567" w:gutter="0"/>
          <w:pgNumType w:fmt="upperRoman" w:start="1"/>
          <w:cols w:space="720"/>
          <w:docGrid w:linePitch="360"/>
        </w:sectPr>
      </w:pPr>
    </w:p>
    <w:p w14:paraId="7FC02464" w14:textId="77777777" w:rsidR="00785E28" w:rsidRDefault="00785E28" w:rsidP="00943960">
      <w:pPr>
        <w:pStyle w:val="berschrift1"/>
      </w:pPr>
      <w:bookmarkStart w:id="6" w:name="_Toc327026087"/>
      <w:bookmarkStart w:id="7" w:name="_Toc327097207"/>
      <w:r>
        <w:lastRenderedPageBreak/>
        <w:t>Einleitung</w:t>
      </w:r>
      <w:bookmarkEnd w:id="6"/>
      <w:bookmarkEnd w:id="7"/>
    </w:p>
    <w:p w14:paraId="0940FCF1" w14:textId="77777777" w:rsidR="002E5A25" w:rsidRDefault="002E5A25" w:rsidP="002E5A25">
      <w:pPr>
        <w:pStyle w:val="Textkrper"/>
      </w:pPr>
      <w:r>
        <w:t>Der vorliegende Reflexionsbericht entstand im Rahmen des berufsbegleitenden Masterst</w:t>
      </w:r>
      <w:r>
        <w:t>u</w:t>
      </w:r>
      <w:r>
        <w:t>diums im Verbundstudium der Fachhochschulen Köln und Dortmund. Ziel dieses Berichts ist die Reflexion des eigenen Verhaltens, Vorgehens und der Erfahrungen, die während des s</w:t>
      </w:r>
      <w:r>
        <w:t>e</w:t>
      </w:r>
      <w:r>
        <w:t>minaristischen Softwareentwicklungsprojekts im Modul “Fortgeschrittene Softwaretechn</w:t>
      </w:r>
      <w:r>
        <w:t>o</w:t>
      </w:r>
      <w:r>
        <w:t xml:space="preserve">logien” gewonnen wurden. </w:t>
      </w:r>
    </w:p>
    <w:p w14:paraId="1D3454F0" w14:textId="77777777" w:rsidR="002E5A25" w:rsidRDefault="002E5A25" w:rsidP="002E5A25">
      <w:pPr>
        <w:pStyle w:val="Textkrper"/>
      </w:pPr>
      <w:r>
        <w:t>Inhaltlich richtet sich der Bericht an Leser mit Grundlagenkenntnissen im Bereich der Wir</w:t>
      </w:r>
      <w:r>
        <w:t>t</w:t>
      </w:r>
      <w:r>
        <w:t>schaftsinformatik und allgemeine</w:t>
      </w:r>
      <w:r w:rsidR="00CC5469">
        <w:t xml:space="preserve">r IT-Technik, insbesondere der </w:t>
      </w:r>
      <w:r>
        <w:t>Softwareentwicklung und des Projektmanagements. Es werden gewisse Fachtermini und Zusammenhänge vorausg</w:t>
      </w:r>
      <w:r>
        <w:t>e</w:t>
      </w:r>
      <w:r>
        <w:t>setzt. Die Verwendung von Anglizismen ist bei dieser Thematik unumgänglich.</w:t>
      </w:r>
    </w:p>
    <w:p w14:paraId="7BAB352E" w14:textId="77777777" w:rsidR="00AF1AA1" w:rsidRDefault="002E5A25" w:rsidP="002E5A25">
      <w:pPr>
        <w:pStyle w:val="Textkrper"/>
      </w:pPr>
      <w:r>
        <w:t>Fokus dieses Berichts liegt zunächst auf eine Darstellung und Erläuterung der wesentlichen Entscheidungen, die zu Beginn des Projekts getroffen wurden und die das weitere Vorgehen im Projekt definiert haben. Die Analyse und Reflexion dieser Entscheidungen und die Erge</w:t>
      </w:r>
      <w:r>
        <w:t>b</w:t>
      </w:r>
      <w:r>
        <w:t>nisse der einzelnen Artefakte erf</w:t>
      </w:r>
      <w:r w:rsidR="00AF1AA1">
        <w:t>olgt im anschließenden Kapitel.</w:t>
      </w:r>
    </w:p>
    <w:p w14:paraId="7224162D" w14:textId="77777777" w:rsidR="002E5A25" w:rsidRPr="002E5A25" w:rsidRDefault="002E5A25" w:rsidP="002E5A25">
      <w:pPr>
        <w:pStyle w:val="Textkrper"/>
      </w:pPr>
      <w:r>
        <w:t xml:space="preserve">Nach der Analyse </w:t>
      </w:r>
      <w:r w:rsidR="00AF1AA1">
        <w:t>erfolgen</w:t>
      </w:r>
      <w:r>
        <w:t xml:space="preserve"> zum Abschluss des Berichts eine zusammenfassende und übe</w:t>
      </w:r>
      <w:r>
        <w:t>r</w:t>
      </w:r>
      <w:r>
        <w:t>greifende Reflexion des Projekts, sowie eine Darstellung der weiteren Entwicklungsschritte und Potentiale der Plattform.</w:t>
      </w:r>
    </w:p>
    <w:p w14:paraId="6D73AEE9" w14:textId="77777777" w:rsidR="00943960" w:rsidRPr="004D6C02" w:rsidRDefault="00785E28" w:rsidP="00943960">
      <w:pPr>
        <w:pStyle w:val="berschrift1"/>
      </w:pPr>
      <w:bookmarkStart w:id="8" w:name="_Toc327026088"/>
      <w:bookmarkStart w:id="9" w:name="_Toc327097208"/>
      <w:r>
        <w:rPr>
          <w:lang w:bidi="ar-SA"/>
        </w:rPr>
        <w:lastRenderedPageBreak/>
        <w:t>Projektinitialisierung</w:t>
      </w:r>
      <w:bookmarkEnd w:id="8"/>
      <w:bookmarkEnd w:id="9"/>
    </w:p>
    <w:p w14:paraId="0A0A1683" w14:textId="77777777" w:rsidR="009823DB" w:rsidRDefault="00785E28" w:rsidP="000D00BB">
      <w:pPr>
        <w:pStyle w:val="berschrift2"/>
        <w:rPr>
          <w:lang w:bidi="ar-SA"/>
        </w:rPr>
      </w:pPr>
      <w:bookmarkStart w:id="10" w:name="_Ref327016958"/>
      <w:bookmarkStart w:id="11" w:name="_Toc327026089"/>
      <w:bookmarkStart w:id="12" w:name="_Toc327097209"/>
      <w:r>
        <w:rPr>
          <w:lang w:bidi="ar-SA"/>
        </w:rPr>
        <w:t>Projektidee</w:t>
      </w:r>
      <w:bookmarkEnd w:id="10"/>
      <w:bookmarkEnd w:id="11"/>
      <w:bookmarkEnd w:id="12"/>
    </w:p>
    <w:p w14:paraId="400E486D" w14:textId="77777777" w:rsidR="002E5A25" w:rsidRDefault="002E5A25" w:rsidP="002E5A25">
      <w:pPr>
        <w:pStyle w:val="Textkrper"/>
        <w:rPr>
          <w:lang w:bidi="ar-SA"/>
        </w:rPr>
      </w:pPr>
      <w:r>
        <w:rPr>
          <w:lang w:bidi="ar-SA"/>
        </w:rPr>
        <w:t xml:space="preserve">Zu Beginn des Projektes musste eine Projektidee ausgearbeitet werden. Mittels eines kurzen </w:t>
      </w:r>
      <w:r w:rsidR="0042249C">
        <w:rPr>
          <w:lang w:bidi="ar-SA"/>
        </w:rPr>
        <w:t>Brainstormings</w:t>
      </w:r>
      <w:r>
        <w:rPr>
          <w:lang w:bidi="ar-SA"/>
        </w:rPr>
        <w:t xml:space="preserve"> wurden drei Projektideen kurz schematisiert und beschrieben:</w:t>
      </w:r>
    </w:p>
    <w:p w14:paraId="7EFD5735" w14:textId="77777777" w:rsidR="002E5A25" w:rsidRDefault="002E5A25" w:rsidP="002E5A25">
      <w:pPr>
        <w:pStyle w:val="Liste2"/>
        <w:rPr>
          <w:lang w:bidi="ar-SA"/>
        </w:rPr>
      </w:pPr>
      <w:r>
        <w:rPr>
          <w:lang w:bidi="ar-SA"/>
        </w:rPr>
        <w:t>●</w:t>
      </w:r>
      <w:r>
        <w:rPr>
          <w:lang w:bidi="ar-SA"/>
        </w:rPr>
        <w:tab/>
        <w:t>Plattform zum Werkzeugverleih</w:t>
      </w:r>
    </w:p>
    <w:p w14:paraId="580795BF" w14:textId="77777777" w:rsidR="002E5A25" w:rsidRDefault="002E5A25" w:rsidP="002E5A25">
      <w:pPr>
        <w:pStyle w:val="Listenfortsetzung2"/>
        <w:rPr>
          <w:lang w:bidi="ar-SA"/>
        </w:rPr>
      </w:pPr>
      <w:r>
        <w:rPr>
          <w:lang w:bidi="ar-SA"/>
        </w:rPr>
        <w:t xml:space="preserve">Auf dieser Internetplattform sollten Werkzeuge </w:t>
      </w:r>
      <w:proofErr w:type="spellStart"/>
      <w:r>
        <w:rPr>
          <w:lang w:bidi="ar-SA"/>
        </w:rPr>
        <w:t>ver</w:t>
      </w:r>
      <w:proofErr w:type="spellEnd"/>
      <w:r>
        <w:rPr>
          <w:lang w:bidi="ar-SA"/>
        </w:rPr>
        <w:t>- und gemietet werden können.</w:t>
      </w:r>
    </w:p>
    <w:p w14:paraId="3608A637" w14:textId="77777777" w:rsidR="002E5A25" w:rsidRDefault="002E5A25" w:rsidP="002E5A25">
      <w:pPr>
        <w:pStyle w:val="Liste2"/>
        <w:rPr>
          <w:lang w:bidi="ar-SA"/>
        </w:rPr>
      </w:pPr>
      <w:r>
        <w:rPr>
          <w:lang w:bidi="ar-SA"/>
        </w:rPr>
        <w:t>●</w:t>
      </w:r>
      <w:r>
        <w:rPr>
          <w:lang w:bidi="ar-SA"/>
        </w:rPr>
        <w:tab/>
        <w:t>Plattform zur Event-Organisation</w:t>
      </w:r>
    </w:p>
    <w:p w14:paraId="04DD600E" w14:textId="77777777" w:rsidR="002E5A25" w:rsidRDefault="002E5A25" w:rsidP="002E5A25">
      <w:pPr>
        <w:pStyle w:val="Listenfortsetzung2"/>
        <w:rPr>
          <w:lang w:bidi="ar-SA"/>
        </w:rPr>
      </w:pPr>
      <w:r>
        <w:rPr>
          <w:lang w:bidi="ar-SA"/>
        </w:rPr>
        <w:t>Auf dieser Internetplattform sollten durch Benutzer (Gruppen-)Events eingestellt we</w:t>
      </w:r>
      <w:r>
        <w:rPr>
          <w:lang w:bidi="ar-SA"/>
        </w:rPr>
        <w:t>r</w:t>
      </w:r>
      <w:r>
        <w:rPr>
          <w:lang w:bidi="ar-SA"/>
        </w:rPr>
        <w:t>den können, an denen andere Benutzer wiederum teilnehmen können.</w:t>
      </w:r>
    </w:p>
    <w:p w14:paraId="3BBAA4EB" w14:textId="77777777" w:rsidR="002E5A25" w:rsidRDefault="002E5A25" w:rsidP="002E5A25">
      <w:pPr>
        <w:pStyle w:val="Liste2"/>
        <w:rPr>
          <w:lang w:bidi="ar-SA"/>
        </w:rPr>
      </w:pPr>
      <w:r>
        <w:rPr>
          <w:lang w:bidi="ar-SA"/>
        </w:rPr>
        <w:t>●</w:t>
      </w:r>
      <w:r>
        <w:rPr>
          <w:lang w:bidi="ar-SA"/>
        </w:rPr>
        <w:tab/>
        <w:t>Browserspiel</w:t>
      </w:r>
    </w:p>
    <w:p w14:paraId="0255AF2E" w14:textId="77777777" w:rsidR="002E5A25" w:rsidRDefault="002E5A25" w:rsidP="002E5A25">
      <w:pPr>
        <w:pStyle w:val="Listenfortsetzung2"/>
        <w:rPr>
          <w:lang w:bidi="ar-SA"/>
        </w:rPr>
      </w:pPr>
      <w:r>
        <w:rPr>
          <w:lang w:bidi="ar-SA"/>
        </w:rPr>
        <w:t>Es sollte ein Mehrspieler-Spiel, welches im Browser läuft, entwickelt werden.</w:t>
      </w:r>
    </w:p>
    <w:p w14:paraId="2C2E2917" w14:textId="77777777" w:rsidR="002E5A25" w:rsidRPr="002E5A25" w:rsidRDefault="002E5A25" w:rsidP="002E5A25">
      <w:pPr>
        <w:pStyle w:val="Textkrper"/>
        <w:rPr>
          <w:lang w:bidi="ar-SA"/>
        </w:rPr>
      </w:pPr>
      <w:r>
        <w:rPr>
          <w:lang w:bidi="ar-SA"/>
        </w:rPr>
        <w:t>Die Idee, ein Browserspiel im Projekt zu entwickeln, wurde schnell verworfen, da weder das Know-how für Spieleprogrammierung noch die Zeit für eine -</w:t>
      </w:r>
      <w:r w:rsidR="0042249C">
        <w:rPr>
          <w:lang w:bidi="ar-SA"/>
        </w:rPr>
        <w:t> </w:t>
      </w:r>
      <w:r>
        <w:rPr>
          <w:lang w:bidi="ar-SA"/>
        </w:rPr>
        <w:t>wenn auch nur prototypische</w:t>
      </w:r>
      <w:r w:rsidR="0042249C">
        <w:rPr>
          <w:lang w:bidi="ar-SA"/>
        </w:rPr>
        <w:t> </w:t>
      </w:r>
      <w:r>
        <w:rPr>
          <w:lang w:bidi="ar-SA"/>
        </w:rPr>
        <w:t>- Implementierung vorhanden gewesen wäre. Die Idee, eine Plattform zur Event-Organisation zu entwickeln, auf der Benutzer Events einstellen und an Events anderer Benutzer teilne</w:t>
      </w:r>
      <w:r>
        <w:rPr>
          <w:lang w:bidi="ar-SA"/>
        </w:rPr>
        <w:t>h</w:t>
      </w:r>
      <w:r>
        <w:rPr>
          <w:lang w:bidi="ar-SA"/>
        </w:rPr>
        <w:t>men können, fand bei allen Projektmitglieder schnell Gefallen. Diese Idee hätte eine Praxi</w:t>
      </w:r>
      <w:r>
        <w:rPr>
          <w:lang w:bidi="ar-SA"/>
        </w:rPr>
        <w:t>s</w:t>
      </w:r>
      <w:r>
        <w:rPr>
          <w:lang w:bidi="ar-SA"/>
        </w:rPr>
        <w:t xml:space="preserve">relevanz gehabt und stellte einen </w:t>
      </w:r>
      <w:r w:rsidR="0042249C">
        <w:rPr>
          <w:lang w:bidi="ar-SA"/>
        </w:rPr>
        <w:t>sinnvollen</w:t>
      </w:r>
      <w:r>
        <w:rPr>
          <w:lang w:bidi="ar-SA"/>
        </w:rPr>
        <w:t xml:space="preserve"> Anwendungsbereich da. Ferner würde dieses Projekt auch eine prototypische Implementierung zulassen. Daher erfolgte zeitnah die Fes</w:t>
      </w:r>
      <w:r>
        <w:rPr>
          <w:lang w:bidi="ar-SA"/>
        </w:rPr>
        <w:t>t</w:t>
      </w:r>
      <w:r>
        <w:rPr>
          <w:lang w:bidi="ar-SA"/>
        </w:rPr>
        <w:t>legung auf diese Projektidee. Die Basis hierfür bildete jedoch eine noch sehr rudimentäre Vorstellung, bei welcher noch genügend Interpretationsspielraum in vielen Themenbere</w:t>
      </w:r>
      <w:r>
        <w:rPr>
          <w:lang w:bidi="ar-SA"/>
        </w:rPr>
        <w:t>i</w:t>
      </w:r>
      <w:r>
        <w:rPr>
          <w:lang w:bidi="ar-SA"/>
        </w:rPr>
        <w:t>chen vorhanden war.</w:t>
      </w:r>
    </w:p>
    <w:p w14:paraId="01EB25BD" w14:textId="77777777" w:rsidR="009823DB" w:rsidRDefault="00785E28" w:rsidP="00785E28">
      <w:pPr>
        <w:pStyle w:val="berschrift2"/>
        <w:rPr>
          <w:lang w:bidi="ar-SA"/>
        </w:rPr>
      </w:pPr>
      <w:bookmarkStart w:id="13" w:name="_Toc327026090"/>
      <w:bookmarkStart w:id="14" w:name="_Toc327097210"/>
      <w:r>
        <w:rPr>
          <w:lang w:bidi="ar-SA"/>
        </w:rPr>
        <w:t xml:space="preserve">Aufgabenverteilung und </w:t>
      </w:r>
      <w:r w:rsidR="0042249C">
        <w:rPr>
          <w:lang w:bidi="ar-SA"/>
        </w:rPr>
        <w:t>–</w:t>
      </w:r>
      <w:r>
        <w:rPr>
          <w:lang w:bidi="ar-SA"/>
        </w:rPr>
        <w:t>durchführung</w:t>
      </w:r>
      <w:bookmarkEnd w:id="13"/>
      <w:bookmarkEnd w:id="14"/>
    </w:p>
    <w:p w14:paraId="351367A0" w14:textId="77777777" w:rsidR="0042249C" w:rsidRPr="0042249C" w:rsidRDefault="0042249C" w:rsidP="0042249C">
      <w:pPr>
        <w:pStyle w:val="Textkrper"/>
        <w:rPr>
          <w:lang w:bidi="ar-SA"/>
        </w:rPr>
      </w:pPr>
      <w:r w:rsidRPr="0042249C">
        <w:rPr>
          <w:lang w:bidi="ar-SA"/>
        </w:rPr>
        <w:t>Zu Beginn des Projektes wurde diskutiert, wie die Aufgabenverteilung aussehen sollte. Im Rahmen dieser Diskussion wurde gemeinschaftlich entschieden, dass es keine auf die Pr</w:t>
      </w:r>
      <w:r w:rsidRPr="0042249C">
        <w:rPr>
          <w:lang w:bidi="ar-SA"/>
        </w:rPr>
        <w:t>o</w:t>
      </w:r>
      <w:r w:rsidRPr="0042249C">
        <w:rPr>
          <w:lang w:bidi="ar-SA"/>
        </w:rPr>
        <w:t>jektmitglieder aufgeteilten Aufgabenbereiche geben soll und es Ziel des Projektes sein sollte, dass jeder möglichst in alle Bereiche des Softwareentwicklungsprozesses beteiligt ist. Um dem gerecht zu werden sollten die Aufgaben gleichmäßig aufgeteilt werden und jedes Teammitglied sollte in möglichst jedem Aufgabenbereich der Softwareentwicklung, d.h. a</w:t>
      </w:r>
      <w:r w:rsidRPr="0042249C">
        <w:rPr>
          <w:lang w:bidi="ar-SA"/>
        </w:rPr>
        <w:t>n</w:t>
      </w:r>
      <w:r w:rsidRPr="0042249C">
        <w:rPr>
          <w:lang w:bidi="ar-SA"/>
        </w:rPr>
        <w:t>gefangen bei der Anforderungsermittlung, über die Softwarespezifizierung, die Architektu</w:t>
      </w:r>
      <w:r w:rsidRPr="0042249C">
        <w:rPr>
          <w:lang w:bidi="ar-SA"/>
        </w:rPr>
        <w:t>r</w:t>
      </w:r>
      <w:r w:rsidRPr="0042249C">
        <w:rPr>
          <w:lang w:bidi="ar-SA"/>
        </w:rPr>
        <w:lastRenderedPageBreak/>
        <w:t>konzeption, den Entwurf, bis hin zu der Implementierung und der Qualitätssicherung einmal tätig werden.</w:t>
      </w:r>
    </w:p>
    <w:p w14:paraId="447B4629" w14:textId="77777777" w:rsidR="009823DB" w:rsidRDefault="00785E28" w:rsidP="00785E28">
      <w:pPr>
        <w:pStyle w:val="berschrift2"/>
        <w:rPr>
          <w:lang w:bidi="ar-SA"/>
        </w:rPr>
      </w:pPr>
      <w:bookmarkStart w:id="15" w:name="_Ref327008338"/>
      <w:bookmarkStart w:id="16" w:name="_Toc327026091"/>
      <w:bookmarkStart w:id="17" w:name="_Toc327097211"/>
      <w:r>
        <w:rPr>
          <w:lang w:bidi="ar-SA"/>
        </w:rPr>
        <w:t>Entscheidungskompetenz</w:t>
      </w:r>
      <w:bookmarkEnd w:id="15"/>
      <w:bookmarkEnd w:id="16"/>
      <w:bookmarkEnd w:id="17"/>
    </w:p>
    <w:p w14:paraId="483F65FD" w14:textId="1FFEF8B8" w:rsidR="0042249C" w:rsidRPr="0042249C" w:rsidRDefault="0042249C" w:rsidP="0042249C">
      <w:pPr>
        <w:pStyle w:val="Textkrper"/>
        <w:rPr>
          <w:lang w:bidi="ar-SA"/>
        </w:rPr>
      </w:pPr>
      <w:r w:rsidRPr="0042249C">
        <w:rPr>
          <w:lang w:bidi="ar-SA"/>
        </w:rPr>
        <w:t>Durch das Fehlen eines Auftraggebers wurde zu Beginn des Projektes auf einen Projektleiter, der die entsprechende Kommunikation zwischen Auftraggeber und der Projektgruppe übe</w:t>
      </w:r>
      <w:r w:rsidRPr="0042249C">
        <w:rPr>
          <w:lang w:bidi="ar-SA"/>
        </w:rPr>
        <w:t>r</w:t>
      </w:r>
      <w:r w:rsidRPr="0042249C">
        <w:rPr>
          <w:lang w:bidi="ar-SA"/>
        </w:rPr>
        <w:t>nommen hätte, verzichtet.</w:t>
      </w:r>
      <w:r w:rsidR="000413F4">
        <w:rPr>
          <w:lang w:bidi="ar-SA"/>
        </w:rPr>
        <w:t xml:space="preserve"> </w:t>
      </w:r>
      <w:r w:rsidRPr="0042249C">
        <w:rPr>
          <w:lang w:bidi="ar-SA"/>
        </w:rPr>
        <w:t>Innerhalb der Projektgruppe wurden keine Hierarchieeben au</w:t>
      </w:r>
      <w:r w:rsidRPr="0042249C">
        <w:rPr>
          <w:lang w:bidi="ar-SA"/>
        </w:rPr>
        <w:t>f</w:t>
      </w:r>
      <w:r w:rsidRPr="0042249C">
        <w:rPr>
          <w:lang w:bidi="ar-SA"/>
        </w:rPr>
        <w:t>gebaut, so dass alle Projektmitglieder in der Entscheidungsfindung gleichberechtigt waren. Im Rahmen der Umsetzung einzelner Artefakte war der jeweilige Bearbeiter in seiner En</w:t>
      </w:r>
      <w:r w:rsidRPr="0042249C">
        <w:rPr>
          <w:lang w:bidi="ar-SA"/>
        </w:rPr>
        <w:t>t</w:t>
      </w:r>
      <w:r w:rsidRPr="0042249C">
        <w:rPr>
          <w:lang w:bidi="ar-SA"/>
        </w:rPr>
        <w:t>scheidung frei. Sofern eine Entscheidung Auswirkungen auf andere Artefakte hat, so wurde diese Entscheidungen im Jour fixe vorgestellt. Grundsätzliche und für den weiteren Projek</w:t>
      </w:r>
      <w:r w:rsidRPr="0042249C">
        <w:rPr>
          <w:lang w:bidi="ar-SA"/>
        </w:rPr>
        <w:t>t</w:t>
      </w:r>
      <w:r w:rsidRPr="0042249C">
        <w:rPr>
          <w:lang w:bidi="ar-SA"/>
        </w:rPr>
        <w:t>verlauf betreffende Entscheidungen wurden grundsätzlich im Jour fixe vom gesamten Team mehrheitlich entschieden.</w:t>
      </w:r>
    </w:p>
    <w:p w14:paraId="4338859C" w14:textId="77777777" w:rsidR="00785E28" w:rsidRDefault="00785E28" w:rsidP="00785E28">
      <w:pPr>
        <w:pStyle w:val="berschrift2"/>
        <w:rPr>
          <w:lang w:bidi="ar-SA"/>
        </w:rPr>
      </w:pPr>
      <w:bookmarkStart w:id="18" w:name="_Toc327026092"/>
      <w:bookmarkStart w:id="19" w:name="_Toc327097212"/>
      <w:r>
        <w:rPr>
          <w:lang w:bidi="ar-SA"/>
        </w:rPr>
        <w:t>Jour fixe</w:t>
      </w:r>
      <w:bookmarkEnd w:id="18"/>
      <w:bookmarkEnd w:id="19"/>
    </w:p>
    <w:p w14:paraId="6A6A7E52" w14:textId="77777777" w:rsidR="0042249C" w:rsidRPr="0042249C" w:rsidRDefault="0042249C" w:rsidP="0042249C">
      <w:pPr>
        <w:pStyle w:val="Textkrper"/>
        <w:rPr>
          <w:lang w:bidi="ar-SA"/>
        </w:rPr>
      </w:pPr>
      <w:r w:rsidRPr="0042249C">
        <w:rPr>
          <w:lang w:bidi="ar-SA"/>
        </w:rPr>
        <w:t>Beim Kick-off des Projektes wurde ein Jour fixe, d.h. ein fester, wöchentlicher Termin für das Treffen des Projektteams festgelegt. Der Mittwoch wurde als Tag ausgewählt, an dem akt</w:t>
      </w:r>
      <w:r w:rsidRPr="0042249C">
        <w:rPr>
          <w:lang w:bidi="ar-SA"/>
        </w:rPr>
        <w:t>u</w:t>
      </w:r>
      <w:r w:rsidRPr="0042249C">
        <w:rPr>
          <w:lang w:bidi="ar-SA"/>
        </w:rPr>
        <w:t>elle Themen besprochen, Ergebnisse vorgestellt, Entscheidungen getroffen und weitere Au</w:t>
      </w:r>
      <w:r w:rsidRPr="0042249C">
        <w:rPr>
          <w:lang w:bidi="ar-SA"/>
        </w:rPr>
        <w:t>f</w:t>
      </w:r>
      <w:r w:rsidRPr="0042249C">
        <w:rPr>
          <w:lang w:bidi="ar-SA"/>
        </w:rPr>
        <w:t xml:space="preserve">gaben verteilt wurden. Neben dem Mittwoch wurde festgelegt, sich bei Bedarf auch freitags zu treffen. Für Projektmeetings wurde ein Büroraum mit </w:t>
      </w:r>
      <w:proofErr w:type="spellStart"/>
      <w:r w:rsidRPr="0042249C">
        <w:rPr>
          <w:lang w:bidi="ar-SA"/>
        </w:rPr>
        <w:t>Beamer</w:t>
      </w:r>
      <w:proofErr w:type="spellEnd"/>
      <w:r w:rsidRPr="0042249C">
        <w:rPr>
          <w:lang w:bidi="ar-SA"/>
        </w:rPr>
        <w:t>, Flipchart, etc. reserviert. Die Dauer der Treffen bewegte sich, in Abhängigkeit von der Anzahl der Themen bzw. En</w:t>
      </w:r>
      <w:r w:rsidRPr="0042249C">
        <w:rPr>
          <w:lang w:bidi="ar-SA"/>
        </w:rPr>
        <w:t>t</w:t>
      </w:r>
      <w:r w:rsidRPr="0042249C">
        <w:rPr>
          <w:lang w:bidi="ar-SA"/>
        </w:rPr>
        <w:t>scheidungen oder ob innerhalb dieser Treffen Ergebnisse vorgestellt, ausgearbeitet und fin</w:t>
      </w:r>
      <w:r w:rsidRPr="0042249C">
        <w:rPr>
          <w:lang w:bidi="ar-SA"/>
        </w:rPr>
        <w:t>a</w:t>
      </w:r>
      <w:r w:rsidRPr="0042249C">
        <w:rPr>
          <w:lang w:bidi="ar-SA"/>
        </w:rPr>
        <w:t>lisiert wurden, zwischen 30 Minuten und drei Stunden. Jedes Meeting wurde dabei protokolliert, um auch fehlenden Mitgliedern die Möglichkeit zu bieten, die besprochenen Themen, die Ergebnisse, sowie die Entscheidungen nachverfolgen zu können.</w:t>
      </w:r>
    </w:p>
    <w:p w14:paraId="127D0907" w14:textId="77777777" w:rsidR="00785E28" w:rsidRDefault="00785E28" w:rsidP="00785E28">
      <w:pPr>
        <w:pStyle w:val="berschrift2"/>
        <w:rPr>
          <w:lang w:bidi="ar-SA"/>
        </w:rPr>
      </w:pPr>
      <w:bookmarkStart w:id="20" w:name="_Toc327026093"/>
      <w:bookmarkStart w:id="21" w:name="_Toc327097213"/>
      <w:commentRangeStart w:id="22"/>
      <w:r>
        <w:rPr>
          <w:lang w:bidi="ar-SA"/>
        </w:rPr>
        <w:t>Infrastruktur</w:t>
      </w:r>
      <w:bookmarkEnd w:id="20"/>
      <w:commentRangeEnd w:id="22"/>
      <w:r w:rsidR="007F234D">
        <w:rPr>
          <w:rStyle w:val="Kommentarzeichen"/>
          <w:rFonts w:asciiTheme="minorHAnsi" w:eastAsiaTheme="minorEastAsia" w:hAnsiTheme="minorHAnsi" w:cstheme="minorBidi"/>
          <w:smallCaps w:val="0"/>
          <w:color w:val="auto"/>
          <w:spacing w:val="0"/>
        </w:rPr>
        <w:commentReference w:id="22"/>
      </w:r>
      <w:bookmarkEnd w:id="21"/>
    </w:p>
    <w:p w14:paraId="61D000F9" w14:textId="77777777" w:rsidR="007F234D" w:rsidRPr="007F234D" w:rsidRDefault="007F234D" w:rsidP="007F234D">
      <w:pPr>
        <w:pStyle w:val="Textkrper"/>
        <w:rPr>
          <w:lang w:bidi="ar-SA"/>
        </w:rPr>
      </w:pPr>
      <w:r>
        <w:rPr>
          <w:lang w:bidi="ar-SA"/>
        </w:rPr>
        <w:t>Zur Umsetzung des Projekt musste zunächst eine Projektinfrastruktur als Arbeitsumgebung aufgebaut werden, hierzu zählt neben den zuvor aufgezeigten organisatorischen Entsche</w:t>
      </w:r>
      <w:r>
        <w:rPr>
          <w:lang w:bidi="ar-SA"/>
        </w:rPr>
        <w:t>i</w:t>
      </w:r>
      <w:r>
        <w:rPr>
          <w:lang w:bidi="ar-SA"/>
        </w:rPr>
        <w:t>dungen auch eine technische Projektplattform: Bestehend aus einer Dateiaustauschplat</w:t>
      </w:r>
      <w:r>
        <w:rPr>
          <w:lang w:bidi="ar-SA"/>
        </w:rPr>
        <w:t>t</w:t>
      </w:r>
      <w:r>
        <w:rPr>
          <w:lang w:bidi="ar-SA"/>
        </w:rPr>
        <w:t xml:space="preserve">form zur Synchronisation der Artefakte und Ergebnisse innerhalb der Projektgruppe, der </w:t>
      </w:r>
      <w:r>
        <w:rPr>
          <w:lang w:bidi="ar-SA"/>
        </w:rPr>
        <w:lastRenderedPageBreak/>
        <w:t>Modellierungswerkzeuge sowie zur Implementierung von Eventalizer die Softwareentwic</w:t>
      </w:r>
      <w:r>
        <w:rPr>
          <w:lang w:bidi="ar-SA"/>
        </w:rPr>
        <w:t>k</w:t>
      </w:r>
      <w:r>
        <w:rPr>
          <w:lang w:bidi="ar-SA"/>
        </w:rPr>
        <w:t>lungsplattform.</w:t>
      </w:r>
    </w:p>
    <w:p w14:paraId="03C2297A" w14:textId="77777777" w:rsidR="0042249C" w:rsidRDefault="0042249C" w:rsidP="0042249C">
      <w:pPr>
        <w:pStyle w:val="berschrift3"/>
        <w:rPr>
          <w:lang w:bidi="ar-SA"/>
        </w:rPr>
      </w:pPr>
      <w:bookmarkStart w:id="23" w:name="_Toc327026094"/>
      <w:bookmarkStart w:id="24" w:name="_Toc327097214"/>
      <w:r>
        <w:rPr>
          <w:lang w:bidi="ar-SA"/>
        </w:rPr>
        <w:t>Dateiaustauschplattform</w:t>
      </w:r>
      <w:bookmarkEnd w:id="23"/>
      <w:bookmarkEnd w:id="24"/>
    </w:p>
    <w:p w14:paraId="4ABDD8B4" w14:textId="77777777" w:rsidR="0042249C" w:rsidRDefault="0042249C" w:rsidP="0042249C">
      <w:pPr>
        <w:pStyle w:val="Textkrper"/>
        <w:rPr>
          <w:lang w:bidi="ar-SA"/>
        </w:rPr>
      </w:pPr>
      <w:r>
        <w:rPr>
          <w:lang w:bidi="ar-SA"/>
        </w:rPr>
        <w:t>Arbeitsergebnisse sollten von Beginn an zeitgemäß über einen zentralen Server verwaltet und verteilt werden. Von besonderer Bedeutung war, dass alle Projektmitglieder jederzeit Zugriff auf alle Dokumente der anderen Projektmitglieder haben sollen. Es wurden das ko</w:t>
      </w:r>
      <w:r>
        <w:rPr>
          <w:lang w:bidi="ar-SA"/>
        </w:rPr>
        <w:t>s</w:t>
      </w:r>
      <w:r>
        <w:rPr>
          <w:lang w:bidi="ar-SA"/>
        </w:rPr>
        <w:t xml:space="preserve">tenlose Quellcode-Repository </w:t>
      </w:r>
      <w:proofErr w:type="spellStart"/>
      <w:r>
        <w:rPr>
          <w:lang w:bidi="ar-SA"/>
        </w:rPr>
        <w:t>GitHub</w:t>
      </w:r>
      <w:proofErr w:type="spellEnd"/>
      <w:r>
        <w:rPr>
          <w:rStyle w:val="Funotenzeichen"/>
          <w:lang w:bidi="ar-SA"/>
        </w:rPr>
        <w:footnoteReference w:id="2"/>
      </w:r>
      <w:r>
        <w:rPr>
          <w:lang w:bidi="ar-SA"/>
        </w:rPr>
        <w:t xml:space="preserve">, Google </w:t>
      </w:r>
      <w:proofErr w:type="spellStart"/>
      <w:r>
        <w:rPr>
          <w:lang w:bidi="ar-SA"/>
        </w:rPr>
        <w:t>Docs</w:t>
      </w:r>
      <w:proofErr w:type="spellEnd"/>
      <w:r>
        <w:rPr>
          <w:rStyle w:val="Funotenzeichen"/>
          <w:lang w:bidi="ar-SA"/>
        </w:rPr>
        <w:footnoteReference w:id="3"/>
      </w:r>
      <w:r>
        <w:rPr>
          <w:lang w:bidi="ar-SA"/>
        </w:rPr>
        <w:t xml:space="preserve"> sowie der </w:t>
      </w:r>
      <w:proofErr w:type="spellStart"/>
      <w:r>
        <w:rPr>
          <w:lang w:bidi="ar-SA"/>
        </w:rPr>
        <w:t>Cloudspeicherdienst</w:t>
      </w:r>
      <w:proofErr w:type="spellEnd"/>
      <w:r>
        <w:rPr>
          <w:lang w:bidi="ar-SA"/>
        </w:rPr>
        <w:t xml:space="preserve"> </w:t>
      </w:r>
      <w:proofErr w:type="spellStart"/>
      <w:r>
        <w:rPr>
          <w:lang w:bidi="ar-SA"/>
        </w:rPr>
        <w:t>Dopbox</w:t>
      </w:r>
      <w:proofErr w:type="spellEnd"/>
      <w:r>
        <w:rPr>
          <w:rStyle w:val="Funotenzeichen"/>
          <w:lang w:bidi="ar-SA"/>
        </w:rPr>
        <w:footnoteReference w:id="4"/>
      </w:r>
      <w:r>
        <w:rPr>
          <w:lang w:bidi="ar-SA"/>
        </w:rPr>
        <w:t xml:space="preserve"> zur Auswahl gestellt.</w:t>
      </w:r>
    </w:p>
    <w:p w14:paraId="702F51BF" w14:textId="77777777" w:rsidR="0042249C" w:rsidRDefault="0042249C" w:rsidP="0042249C">
      <w:pPr>
        <w:pStyle w:val="Textkrper"/>
        <w:rPr>
          <w:lang w:bidi="ar-SA"/>
        </w:rPr>
      </w:pPr>
      <w:r>
        <w:rPr>
          <w:lang w:bidi="ar-SA"/>
        </w:rPr>
        <w:t>Über den verwendeten Dienstleister sollten Office Dokumente und UML-Diagramme, aber auch Quellcode und beliebige weitere Dokumenttypen ausgetauscht werden. Zudem sollte gerade für Quellcode-Dateien die Synchronisierung kontrolliert erfolgen, also nicht autom</w:t>
      </w:r>
      <w:r>
        <w:rPr>
          <w:lang w:bidi="ar-SA"/>
        </w:rPr>
        <w:t>a</w:t>
      </w:r>
      <w:r>
        <w:rPr>
          <w:lang w:bidi="ar-SA"/>
        </w:rPr>
        <w:t>tisiert nach einem Speichervorgang. Bei genauerer Betrachtung der Anbieter konnte die Auswahl folgendermaßen vorgenommen werden:</w:t>
      </w:r>
    </w:p>
    <w:p w14:paraId="625FFCDA" w14:textId="13986E5B" w:rsidR="0042249C" w:rsidRDefault="0042249C" w:rsidP="0042249C">
      <w:pPr>
        <w:pStyle w:val="Textkrper"/>
        <w:rPr>
          <w:lang w:bidi="ar-SA"/>
        </w:rPr>
      </w:pPr>
      <w:r>
        <w:rPr>
          <w:lang w:bidi="ar-SA"/>
        </w:rPr>
        <w:t xml:space="preserve">Google </w:t>
      </w:r>
      <w:proofErr w:type="spellStart"/>
      <w:r>
        <w:rPr>
          <w:lang w:bidi="ar-SA"/>
        </w:rPr>
        <w:t>Docs</w:t>
      </w:r>
      <w:proofErr w:type="spellEnd"/>
      <w:r>
        <w:rPr>
          <w:lang w:bidi="ar-SA"/>
        </w:rPr>
        <w:t xml:space="preserve"> bietet einen gut funktionierenden Online-Editor für Office-Dokumente, an dem mehrere Bediener gleichzeitig</w:t>
      </w:r>
      <w:r w:rsidR="000413F4">
        <w:rPr>
          <w:lang w:bidi="ar-SA"/>
        </w:rPr>
        <w:t xml:space="preserve"> </w:t>
      </w:r>
      <w:r>
        <w:rPr>
          <w:lang w:bidi="ar-SA"/>
        </w:rPr>
        <w:t>arbeiten können. Problematisch ist der Im-/Export von Dok</w:t>
      </w:r>
      <w:r>
        <w:rPr>
          <w:lang w:bidi="ar-SA"/>
        </w:rPr>
        <w:t>u</w:t>
      </w:r>
      <w:r>
        <w:rPr>
          <w:lang w:bidi="ar-SA"/>
        </w:rPr>
        <w:t>menten insbesondere in Bezug auf die Formatierung. Zudem müssen alle Projektmitgli</w:t>
      </w:r>
      <w:r>
        <w:rPr>
          <w:lang w:bidi="ar-SA"/>
        </w:rPr>
        <w:t>e</w:t>
      </w:r>
      <w:r>
        <w:rPr>
          <w:lang w:bidi="ar-SA"/>
        </w:rPr>
        <w:t>der für jede Datei, die sie lesen oder bearbeiten können sollen, explizit über einen erforderlichen Google-Account für diese berechtigt werden. Alternativ hätte die Datei für anonymes lesen und bearbeiten freigegeben und der entsprechende Dokumentenlink verteilt werden mü</w:t>
      </w:r>
      <w:r>
        <w:rPr>
          <w:lang w:bidi="ar-SA"/>
        </w:rPr>
        <w:t>s</w:t>
      </w:r>
      <w:r>
        <w:rPr>
          <w:lang w:bidi="ar-SA"/>
        </w:rPr>
        <w:t>sen. Ein Anonymes bearbeiten ist aus Datenschutzgründen und Schutz vor Vandalismus nicht gewünscht gewesen. Das Verteilen von Dokumentenlinks erschwert die Übersicht und das Handling der zahlreichen Dokumente und Artefakte.</w:t>
      </w:r>
    </w:p>
    <w:p w14:paraId="177429C3" w14:textId="77777777" w:rsidR="0042249C" w:rsidRDefault="0042249C" w:rsidP="0042249C">
      <w:pPr>
        <w:pStyle w:val="Textkrper"/>
        <w:rPr>
          <w:lang w:bidi="ar-SA"/>
        </w:rPr>
      </w:pPr>
      <w:r>
        <w:rPr>
          <w:lang w:bidi="ar-SA"/>
        </w:rPr>
        <w:t xml:space="preserve">Ein </w:t>
      </w:r>
      <w:proofErr w:type="spellStart"/>
      <w:r>
        <w:rPr>
          <w:lang w:bidi="ar-SA"/>
        </w:rPr>
        <w:t>Dropbox</w:t>
      </w:r>
      <w:proofErr w:type="spellEnd"/>
      <w:r>
        <w:rPr>
          <w:lang w:bidi="ar-SA"/>
        </w:rPr>
        <w:t>-Verzeichnis bietet hinsichtlich des Hinzufügen und Ändern von Dateien den größten Komfort. Es gibt keine Einschränkung bezüglich des Dateiformats und die Synchron</w:t>
      </w:r>
      <w:r>
        <w:rPr>
          <w:lang w:bidi="ar-SA"/>
        </w:rPr>
        <w:t>i</w:t>
      </w:r>
      <w:r>
        <w:rPr>
          <w:lang w:bidi="ar-SA"/>
        </w:rPr>
        <w:t xml:space="preserve">sierung mit dem Online-Speicher erfolgt unmittelbar mit dem Speichern der Datei im lokalen Dateisystem. Dies stellt sich bei der Bearbeitung von Quellcode, bei dem mehrere Dateien </w:t>
      </w:r>
      <w:r>
        <w:rPr>
          <w:lang w:bidi="ar-SA"/>
        </w:rPr>
        <w:lastRenderedPageBreak/>
        <w:t>nur parallel (z.B. eine fertige Komponente) eingestellt werden sollen oder Änderungen ve</w:t>
      </w:r>
      <w:r>
        <w:rPr>
          <w:lang w:bidi="ar-SA"/>
        </w:rPr>
        <w:t>r</w:t>
      </w:r>
      <w:r>
        <w:rPr>
          <w:lang w:bidi="ar-SA"/>
        </w:rPr>
        <w:t xml:space="preserve">worfen werden sollen, als Nachteil heraus. </w:t>
      </w:r>
    </w:p>
    <w:p w14:paraId="5E72ED43" w14:textId="77777777" w:rsidR="0042249C" w:rsidRDefault="0042249C" w:rsidP="0042249C">
      <w:pPr>
        <w:pStyle w:val="Textkrper"/>
        <w:rPr>
          <w:lang w:bidi="ar-SA"/>
        </w:rPr>
      </w:pPr>
      <w:proofErr w:type="spellStart"/>
      <w:r>
        <w:rPr>
          <w:lang w:bidi="ar-SA"/>
        </w:rPr>
        <w:t>GitHub</w:t>
      </w:r>
      <w:proofErr w:type="spellEnd"/>
      <w:r>
        <w:rPr>
          <w:lang w:bidi="ar-SA"/>
        </w:rPr>
        <w:t xml:space="preserve"> ist ein </w:t>
      </w:r>
      <w:proofErr w:type="spellStart"/>
      <w:r>
        <w:rPr>
          <w:lang w:bidi="ar-SA"/>
        </w:rPr>
        <w:t>Webhoster</w:t>
      </w:r>
      <w:proofErr w:type="spellEnd"/>
      <w:r>
        <w:rPr>
          <w:lang w:bidi="ar-SA"/>
        </w:rPr>
        <w:t xml:space="preserve"> für ein originäres Repository für Softwareentwicklungsprojekte. Die Verwaltung beliebiger Dateien erfolgt in einem so genannten </w:t>
      </w:r>
      <w:proofErr w:type="spellStart"/>
      <w:r>
        <w:rPr>
          <w:lang w:bidi="ar-SA"/>
        </w:rPr>
        <w:t>Branch</w:t>
      </w:r>
      <w:proofErr w:type="spellEnd"/>
      <w:r>
        <w:rPr>
          <w:lang w:bidi="ar-SA"/>
        </w:rPr>
        <w:t xml:space="preserve">. Neue Dateien müssen manuell hinzugefügt werden und Änderungen manuell bestätigt werden. Als lokales GUI-basiertes Synchronisationswerkzeug wird zur Unterstützung </w:t>
      </w:r>
      <w:proofErr w:type="spellStart"/>
      <w:r>
        <w:rPr>
          <w:lang w:bidi="ar-SA"/>
        </w:rPr>
        <w:t>TortoiseGit</w:t>
      </w:r>
      <w:proofErr w:type="spellEnd"/>
      <w:r>
        <w:rPr>
          <w:rStyle w:val="Funotenzeichen"/>
          <w:lang w:bidi="ar-SA"/>
        </w:rPr>
        <w:footnoteReference w:id="5"/>
      </w:r>
      <w:r>
        <w:rPr>
          <w:lang w:bidi="ar-SA"/>
        </w:rPr>
        <w:t xml:space="preserve"> verwendet. Damit können Änderungskonflikte in Text-Dateien leicht zusammengeführt werden. Sofern innerhalb der Textdatei die Änderungen in verschiedenen Bereichen vorgenommen wurden, erfolgt eine automatische Zusammenführung. Nur bei Konflikten in gleichen Bereichen in der Textdatei muss ein manueller Eingriff erfolgen, die Änderungen werden dabei von </w:t>
      </w:r>
      <w:proofErr w:type="spellStart"/>
      <w:r>
        <w:rPr>
          <w:lang w:bidi="ar-SA"/>
        </w:rPr>
        <w:t>Tortois</w:t>
      </w:r>
      <w:r>
        <w:rPr>
          <w:lang w:bidi="ar-SA"/>
        </w:rPr>
        <w:t>e</w:t>
      </w:r>
      <w:r>
        <w:rPr>
          <w:lang w:bidi="ar-SA"/>
        </w:rPr>
        <w:t>Git</w:t>
      </w:r>
      <w:proofErr w:type="spellEnd"/>
      <w:r>
        <w:rPr>
          <w:lang w:bidi="ar-SA"/>
        </w:rPr>
        <w:t xml:space="preserve"> besonders hervorgehoben. Bei binären Dateien steht eine solche Funktion nicht zur Ve</w:t>
      </w:r>
      <w:r>
        <w:rPr>
          <w:lang w:bidi="ar-SA"/>
        </w:rPr>
        <w:t>r</w:t>
      </w:r>
      <w:r>
        <w:rPr>
          <w:lang w:bidi="ar-SA"/>
        </w:rPr>
        <w:t>fügung. Durch das Repository wird in diesem Fall die Synchronisierung der Änderung in das Online-Verzeichnis unterbunden. Dieser Konflikt muss durch einen manuellen Eingriff lokal aufgelöst werden.</w:t>
      </w:r>
    </w:p>
    <w:p w14:paraId="7A0511DB" w14:textId="77777777" w:rsidR="0042249C" w:rsidRPr="0042249C" w:rsidRDefault="0042249C" w:rsidP="0042249C">
      <w:pPr>
        <w:pStyle w:val="Textkrper"/>
        <w:rPr>
          <w:lang w:bidi="ar-SA"/>
        </w:rPr>
      </w:pPr>
      <w:r>
        <w:rPr>
          <w:lang w:bidi="ar-SA"/>
        </w:rPr>
        <w:t xml:space="preserve">Für die Verwaltung der Arbeitsergebnisse wurde das Tool </w:t>
      </w:r>
      <w:proofErr w:type="spellStart"/>
      <w:r>
        <w:rPr>
          <w:lang w:bidi="ar-SA"/>
        </w:rPr>
        <w:t>GitHub</w:t>
      </w:r>
      <w:proofErr w:type="spellEnd"/>
      <w:r>
        <w:rPr>
          <w:lang w:bidi="ar-SA"/>
        </w:rPr>
        <w:t xml:space="preserve"> ausgewählt. Dieses Tool kombiniert die Unterstützung beliebiger Dateiformate mit der vollen Benutzerkontrolle bei Synchronisationsvorgängen. </w:t>
      </w:r>
      <w:r w:rsidR="00E405A0">
        <w:rPr>
          <w:lang w:bidi="ar-SA"/>
        </w:rPr>
        <w:t>Die</w:t>
      </w:r>
      <w:r>
        <w:rPr>
          <w:lang w:bidi="ar-SA"/>
        </w:rPr>
        <w:t xml:space="preserve"> </w:t>
      </w:r>
      <w:proofErr w:type="spellStart"/>
      <w:r>
        <w:rPr>
          <w:lang w:bidi="ar-SA"/>
        </w:rPr>
        <w:t>Dropbox</w:t>
      </w:r>
      <w:proofErr w:type="spellEnd"/>
      <w:r>
        <w:rPr>
          <w:lang w:bidi="ar-SA"/>
        </w:rPr>
        <w:t xml:space="preserve"> wurde aufgrund der eingeschränkten Nutzbarkeit für die Speicherung von Quellcode (gezieltes Publizieren eines Quellcode-Stand vs. autom</w:t>
      </w:r>
      <w:r>
        <w:rPr>
          <w:lang w:bidi="ar-SA"/>
        </w:rPr>
        <w:t>a</w:t>
      </w:r>
      <w:r>
        <w:rPr>
          <w:lang w:bidi="ar-SA"/>
        </w:rPr>
        <w:t>tischer Upload nach dem Speichern) abgelehnt. Bei paralleler Bearbeitung von Quellcode hätten durch versehentliche Speichervorgänge unnötig viele Synchronisierungskonflikte au</w:t>
      </w:r>
      <w:r>
        <w:rPr>
          <w:lang w:bidi="ar-SA"/>
        </w:rPr>
        <w:t>f</w:t>
      </w:r>
      <w:r>
        <w:rPr>
          <w:lang w:bidi="ar-SA"/>
        </w:rPr>
        <w:t xml:space="preserve">treten können. Google </w:t>
      </w:r>
      <w:proofErr w:type="spellStart"/>
      <w:r>
        <w:rPr>
          <w:lang w:bidi="ar-SA"/>
        </w:rPr>
        <w:t>Docs</w:t>
      </w:r>
      <w:proofErr w:type="spellEnd"/>
      <w:r>
        <w:rPr>
          <w:lang w:bidi="ar-SA"/>
        </w:rPr>
        <w:t xml:space="preserve"> wurde auf Grund der nur eingeschränkten Unterstützung von wenigen Dateitypen ausgeschlossen.</w:t>
      </w:r>
    </w:p>
    <w:p w14:paraId="2F8AFBB1" w14:textId="77777777" w:rsidR="0042249C" w:rsidRDefault="0042249C" w:rsidP="0042249C">
      <w:pPr>
        <w:pStyle w:val="berschrift3"/>
        <w:rPr>
          <w:lang w:bidi="ar-SA"/>
        </w:rPr>
      </w:pPr>
      <w:bookmarkStart w:id="25" w:name="_Toc327026095"/>
      <w:bookmarkStart w:id="26" w:name="_Toc327097215"/>
      <w:r>
        <w:rPr>
          <w:lang w:bidi="ar-SA"/>
        </w:rPr>
        <w:t>Modellierungswerkzeug</w:t>
      </w:r>
      <w:bookmarkEnd w:id="25"/>
      <w:bookmarkEnd w:id="26"/>
    </w:p>
    <w:p w14:paraId="01E675D1" w14:textId="77777777" w:rsidR="001E7B89" w:rsidRDefault="001E7B89" w:rsidP="001E7B89">
      <w:pPr>
        <w:pStyle w:val="Textkrper"/>
        <w:rPr>
          <w:lang w:bidi="ar-SA"/>
        </w:rPr>
      </w:pPr>
      <w:r>
        <w:rPr>
          <w:lang w:bidi="ar-SA"/>
        </w:rPr>
        <w:t>Um UML-Modellierungs- und Quellcodeartefakte synchron zu entwickeln und homogen zu speichern, wurde zu Beginn des Projektes ein einheitliches Modellierungswerkzeug ausg</w:t>
      </w:r>
      <w:r>
        <w:rPr>
          <w:lang w:bidi="ar-SA"/>
        </w:rPr>
        <w:t>e</w:t>
      </w:r>
      <w:r>
        <w:rPr>
          <w:lang w:bidi="ar-SA"/>
        </w:rPr>
        <w:t>wählt. Mit diesem Werkzeug sollte ein automatisierter Abgleich zwischen den Artefakten stattfinden können, um zum einen Fehler schneller erkennen zu können und zum anderen die Arbeit zu vereinfachen.</w:t>
      </w:r>
      <w:r w:rsidR="00FA7CE1">
        <w:rPr>
          <w:lang w:bidi="ar-SA"/>
        </w:rPr>
        <w:t xml:space="preserve"> Als UML-Modellierungswerkzeug wurde die kostenfreie Open-</w:t>
      </w:r>
      <w:r w:rsidR="00FA7CE1">
        <w:rPr>
          <w:lang w:bidi="ar-SA"/>
        </w:rPr>
        <w:lastRenderedPageBreak/>
        <w:t xml:space="preserve">Source-Software </w:t>
      </w:r>
      <w:proofErr w:type="spellStart"/>
      <w:r w:rsidR="00FA7CE1">
        <w:rPr>
          <w:lang w:bidi="ar-SA"/>
        </w:rPr>
        <w:t>Modelio</w:t>
      </w:r>
      <w:proofErr w:type="spellEnd"/>
      <w:r>
        <w:rPr>
          <w:lang w:bidi="ar-SA"/>
        </w:rPr>
        <w:t xml:space="preserve"> </w:t>
      </w:r>
      <w:r w:rsidR="00FA7CE1">
        <w:rPr>
          <w:lang w:bidi="ar-SA"/>
        </w:rPr>
        <w:t>aufgrund der guten Integration in das ausgewählte Softwareen</w:t>
      </w:r>
      <w:r w:rsidR="00FA7CE1">
        <w:rPr>
          <w:lang w:bidi="ar-SA"/>
        </w:rPr>
        <w:t>t</w:t>
      </w:r>
      <w:r w:rsidR="00FA7CE1">
        <w:rPr>
          <w:lang w:bidi="ar-SA"/>
        </w:rPr>
        <w:t xml:space="preserve">wicklungswerkzeug und der intuitiven Bedienung gewählt. </w:t>
      </w:r>
      <w:r>
        <w:rPr>
          <w:lang w:bidi="ar-SA"/>
        </w:rPr>
        <w:t xml:space="preserve">Der ausführliche Auswahlprozess ist in </w:t>
      </w:r>
      <w:r w:rsidR="00FA7CE1">
        <w:rPr>
          <w:lang w:bidi="ar-SA"/>
        </w:rPr>
        <w:t>dem</w:t>
      </w:r>
      <w:r>
        <w:rPr>
          <w:lang w:bidi="ar-SA"/>
        </w:rPr>
        <w:t xml:space="preserve"> angehängten Dokument</w:t>
      </w:r>
      <w:r w:rsidR="00FA7CE1">
        <w:rPr>
          <w:lang w:bidi="ar-SA"/>
        </w:rPr>
        <w:t xml:space="preserve"> „Auswahl des UML-Modellierungswerkzeug“</w:t>
      </w:r>
      <w:r w:rsidR="00FA7CE1">
        <w:rPr>
          <w:rStyle w:val="Funotenzeichen"/>
          <w:lang w:bidi="ar-SA"/>
        </w:rPr>
        <w:footnoteReference w:id="6"/>
      </w:r>
      <w:r>
        <w:rPr>
          <w:lang w:bidi="ar-SA"/>
        </w:rPr>
        <w:t xml:space="preserve"> beschri</w:t>
      </w:r>
      <w:r>
        <w:rPr>
          <w:lang w:bidi="ar-SA"/>
        </w:rPr>
        <w:t>e</w:t>
      </w:r>
      <w:r w:rsidR="00882E93">
        <w:rPr>
          <w:lang w:bidi="ar-SA"/>
        </w:rPr>
        <w:t>ben.</w:t>
      </w:r>
    </w:p>
    <w:p w14:paraId="01429577" w14:textId="77777777" w:rsidR="001E7B89" w:rsidRPr="001E7B89" w:rsidRDefault="001E7B89" w:rsidP="001E7B89">
      <w:pPr>
        <w:pStyle w:val="Textkrper"/>
        <w:rPr>
          <w:lang w:bidi="ar-SA"/>
        </w:rPr>
      </w:pPr>
      <w:r>
        <w:rPr>
          <w:lang w:bidi="ar-SA"/>
        </w:rPr>
        <w:t>Die Oberflächenmodellierung sollte zunächst möglichst einfach erfolgen, so dass zu di</w:t>
      </w:r>
      <w:r w:rsidR="00FA7CE1">
        <w:rPr>
          <w:lang w:bidi="ar-SA"/>
        </w:rPr>
        <w:t>esem Zweck Microsoft PowerPoint</w:t>
      </w:r>
      <w:r w:rsidR="00FA7CE1">
        <w:rPr>
          <w:rStyle w:val="Funotenzeichen"/>
          <w:lang w:bidi="ar-SA"/>
        </w:rPr>
        <w:footnoteReference w:id="7"/>
      </w:r>
      <w:r w:rsidR="00FA7CE1">
        <w:rPr>
          <w:lang w:bidi="ar-SA"/>
        </w:rPr>
        <w:t xml:space="preserve"> </w:t>
      </w:r>
      <w:r>
        <w:rPr>
          <w:lang w:bidi="ar-SA"/>
        </w:rPr>
        <w:t>verwendet werden soll. Dadurch soll die</w:t>
      </w:r>
      <w:r w:rsidR="00882E93">
        <w:rPr>
          <w:lang w:bidi="ar-SA"/>
        </w:rPr>
        <w:t xml:space="preserve"> Einarbeitung in ein spezielles</w:t>
      </w:r>
      <w:r>
        <w:rPr>
          <w:lang w:bidi="ar-SA"/>
        </w:rPr>
        <w:t xml:space="preserve"> </w:t>
      </w:r>
      <w:r w:rsidR="00397352">
        <w:rPr>
          <w:lang w:bidi="ar-SA"/>
        </w:rPr>
        <w:t>Mock-</w:t>
      </w:r>
      <w:proofErr w:type="spellStart"/>
      <w:r w:rsidR="00397352">
        <w:rPr>
          <w:lang w:bidi="ar-SA"/>
        </w:rPr>
        <w:t>up</w:t>
      </w:r>
      <w:proofErr w:type="spellEnd"/>
      <w:r>
        <w:rPr>
          <w:lang w:bidi="ar-SA"/>
        </w:rPr>
        <w:t xml:space="preserve">- oder </w:t>
      </w:r>
      <w:r w:rsidRPr="00FA7CE1">
        <w:rPr>
          <w:lang w:bidi="ar-SA"/>
        </w:rPr>
        <w:t>Oberflächenmodellierungs</w:t>
      </w:r>
      <w:r>
        <w:rPr>
          <w:lang w:bidi="ar-SA"/>
        </w:rPr>
        <w:t>-Werkzeug eingespart werden.</w:t>
      </w:r>
    </w:p>
    <w:p w14:paraId="726CB518" w14:textId="77777777" w:rsidR="0042249C" w:rsidRDefault="0042249C" w:rsidP="0042249C">
      <w:pPr>
        <w:pStyle w:val="berschrift3"/>
        <w:rPr>
          <w:lang w:bidi="ar-SA"/>
        </w:rPr>
      </w:pPr>
      <w:bookmarkStart w:id="27" w:name="_Toc327026096"/>
      <w:bookmarkStart w:id="28" w:name="_Toc327097216"/>
      <w:r>
        <w:rPr>
          <w:lang w:bidi="ar-SA"/>
        </w:rPr>
        <w:t>Softwareentwicklungswerkzeug</w:t>
      </w:r>
      <w:bookmarkEnd w:id="27"/>
      <w:bookmarkEnd w:id="28"/>
    </w:p>
    <w:p w14:paraId="4F6C59C4" w14:textId="77777777" w:rsidR="00FA7CE1" w:rsidRDefault="00FA7CE1" w:rsidP="00FA7CE1">
      <w:pPr>
        <w:pStyle w:val="Textkrper"/>
        <w:rPr>
          <w:lang w:bidi="ar-SA"/>
        </w:rPr>
      </w:pPr>
      <w:r>
        <w:rPr>
          <w:lang w:bidi="ar-SA"/>
        </w:rPr>
        <w:t xml:space="preserve">Die Entwicklung der Software soll in Java erfolgen, als IDE soll </w:t>
      </w:r>
      <w:proofErr w:type="spellStart"/>
      <w:r>
        <w:rPr>
          <w:lang w:bidi="ar-SA"/>
        </w:rPr>
        <w:t>Eclipse</w:t>
      </w:r>
      <w:proofErr w:type="spellEnd"/>
      <w:r>
        <w:rPr>
          <w:rStyle w:val="Funotenzeichen"/>
          <w:lang w:bidi="ar-SA"/>
        </w:rPr>
        <w:footnoteReference w:id="8"/>
      </w:r>
      <w:r>
        <w:rPr>
          <w:lang w:bidi="ar-SA"/>
        </w:rPr>
        <w:t xml:space="preserve"> verwendet werden. Dies ist die einzige Plattform/Entwicklungsumgebung, bei der im Projektteam bereits Vo</w:t>
      </w:r>
      <w:r>
        <w:rPr>
          <w:lang w:bidi="ar-SA"/>
        </w:rPr>
        <w:t>r</w:t>
      </w:r>
      <w:r>
        <w:rPr>
          <w:lang w:bidi="ar-SA"/>
        </w:rPr>
        <w:t xml:space="preserve">wissen vorhanden war. Weiterhin wurde auch die </w:t>
      </w:r>
      <w:proofErr w:type="spellStart"/>
      <w:r>
        <w:rPr>
          <w:lang w:bidi="ar-SA"/>
        </w:rPr>
        <w:t>Roo</w:t>
      </w:r>
      <w:proofErr w:type="spellEnd"/>
      <w:r>
        <w:rPr>
          <w:lang w:bidi="ar-SA"/>
        </w:rPr>
        <w:t xml:space="preserve"> Shell benutzt. Diese kann sowohl n</w:t>
      </w:r>
      <w:r>
        <w:rPr>
          <w:lang w:bidi="ar-SA"/>
        </w:rPr>
        <w:t>a</w:t>
      </w:r>
      <w:r>
        <w:rPr>
          <w:lang w:bidi="ar-SA"/>
        </w:rPr>
        <w:t xml:space="preserve">tiv als eigenständige Kommandoshell als auch per Plug-In in die </w:t>
      </w:r>
      <w:proofErr w:type="spellStart"/>
      <w:r>
        <w:rPr>
          <w:lang w:bidi="ar-SA"/>
        </w:rPr>
        <w:t>Eclipse</w:t>
      </w:r>
      <w:proofErr w:type="spellEnd"/>
      <w:r>
        <w:rPr>
          <w:lang w:bidi="ar-SA"/>
        </w:rPr>
        <w:t>-IDE importiert werden.</w:t>
      </w:r>
      <w:r>
        <w:rPr>
          <w:rStyle w:val="Funotenzeichen"/>
          <w:lang w:bidi="ar-SA"/>
        </w:rPr>
        <w:footnoteReference w:id="9"/>
      </w:r>
    </w:p>
    <w:p w14:paraId="0ABC8B33" w14:textId="77777777" w:rsidR="00785E28" w:rsidRDefault="00785E28" w:rsidP="00785E28">
      <w:pPr>
        <w:pStyle w:val="berschrift2"/>
        <w:rPr>
          <w:lang w:bidi="ar-SA"/>
        </w:rPr>
      </w:pPr>
      <w:bookmarkStart w:id="29" w:name="_Toc327026097"/>
      <w:bookmarkStart w:id="30" w:name="_Toc327097217"/>
      <w:r>
        <w:rPr>
          <w:lang w:bidi="ar-SA"/>
        </w:rPr>
        <w:t>Vorgehensmodell</w:t>
      </w:r>
      <w:bookmarkEnd w:id="29"/>
      <w:bookmarkEnd w:id="30"/>
    </w:p>
    <w:p w14:paraId="7E34D294" w14:textId="77777777" w:rsidR="00272AA5" w:rsidRDefault="00272AA5" w:rsidP="00272AA5">
      <w:pPr>
        <w:pStyle w:val="Textkrper"/>
        <w:rPr>
          <w:lang w:bidi="ar-SA"/>
        </w:rPr>
      </w:pPr>
      <w:r>
        <w:rPr>
          <w:lang w:bidi="ar-SA"/>
        </w:rPr>
        <w:t>Für das Softwareprojekt sollte ein weit verbreitetes und etabliertes Vorgehensmodell ve</w:t>
      </w:r>
      <w:r>
        <w:rPr>
          <w:lang w:bidi="ar-SA"/>
        </w:rPr>
        <w:t>r</w:t>
      </w:r>
      <w:r>
        <w:rPr>
          <w:lang w:bidi="ar-SA"/>
        </w:rPr>
        <w:t xml:space="preserve">wendet werden. Bei der Auswahl möglicher Vorgehensmodelle wurde auf eine Auswahl etablierter Modelle aus dem Studium zurückgegriffen: Wasserfallmodell, V-Modell, </w:t>
      </w:r>
      <w:proofErr w:type="spellStart"/>
      <w:r>
        <w:rPr>
          <w:lang w:bidi="ar-SA"/>
        </w:rPr>
        <w:t>Scrum</w:t>
      </w:r>
      <w:proofErr w:type="spellEnd"/>
      <w:r>
        <w:rPr>
          <w:lang w:bidi="ar-SA"/>
        </w:rPr>
        <w:t xml:space="preserve"> oder der Rational Unified </w:t>
      </w:r>
      <w:proofErr w:type="spellStart"/>
      <w:r>
        <w:rPr>
          <w:lang w:bidi="ar-SA"/>
        </w:rPr>
        <w:t>Process</w:t>
      </w:r>
      <w:proofErr w:type="spellEnd"/>
      <w:r>
        <w:rPr>
          <w:lang w:bidi="ar-SA"/>
        </w:rPr>
        <w:t xml:space="preserve"> (RUP).</w:t>
      </w:r>
    </w:p>
    <w:p w14:paraId="4B7F7AAA" w14:textId="77777777" w:rsidR="00272AA5" w:rsidRDefault="00272AA5" w:rsidP="00272AA5">
      <w:pPr>
        <w:pStyle w:val="Textkrper"/>
        <w:rPr>
          <w:lang w:bidi="ar-SA"/>
        </w:rPr>
      </w:pPr>
      <w:r>
        <w:rPr>
          <w:lang w:bidi="ar-SA"/>
        </w:rPr>
        <w:t>Das sequenzielle Wasserfallmodell sollte in diesem Projekt nicht verwenden. Aufgrund des sehr strikten Projektablaufs fehlt die notwendige Flexibilität, zumal die Anforderungen und der Umfang zu Beginn des Projekts noch nicht vollständig bekannt waren. Das Wasserfal</w:t>
      </w:r>
      <w:r>
        <w:rPr>
          <w:lang w:bidi="ar-SA"/>
        </w:rPr>
        <w:t>l</w:t>
      </w:r>
      <w:r>
        <w:rPr>
          <w:lang w:bidi="ar-SA"/>
        </w:rPr>
        <w:t>modell ist besser für Projekte mit klar definierten Anforderungen verwendbar, weil ein Rüc</w:t>
      </w:r>
      <w:r>
        <w:rPr>
          <w:lang w:bidi="ar-SA"/>
        </w:rPr>
        <w:t>k</w:t>
      </w:r>
      <w:r>
        <w:rPr>
          <w:lang w:bidi="ar-SA"/>
        </w:rPr>
        <w:t>sprung in eine vorherige Phase nicht bzw. nur eingeschränkt möglich ist.</w:t>
      </w:r>
      <w:r>
        <w:rPr>
          <w:rStyle w:val="Funotenzeichen"/>
          <w:lang w:bidi="ar-SA"/>
        </w:rPr>
        <w:footnoteReference w:id="10"/>
      </w:r>
      <w:r>
        <w:rPr>
          <w:lang w:bidi="ar-SA"/>
        </w:rPr>
        <w:t xml:space="preserve"> </w:t>
      </w:r>
    </w:p>
    <w:p w14:paraId="7491B22F" w14:textId="34A4B450" w:rsidR="00272AA5" w:rsidRDefault="00272AA5" w:rsidP="00272AA5">
      <w:pPr>
        <w:pStyle w:val="Textkrper"/>
        <w:rPr>
          <w:lang w:bidi="ar-SA"/>
        </w:rPr>
      </w:pPr>
      <w:r>
        <w:rPr>
          <w:lang w:bidi="ar-SA"/>
        </w:rPr>
        <w:t>Aufgrund der klaren Strukturen, der dadurch guten Planbarkeit und der umfangreichen Sp</w:t>
      </w:r>
      <w:r>
        <w:rPr>
          <w:lang w:bidi="ar-SA"/>
        </w:rPr>
        <w:t>e</w:t>
      </w:r>
      <w:r>
        <w:rPr>
          <w:lang w:bidi="ar-SA"/>
        </w:rPr>
        <w:t xml:space="preserve">zifikation der Artefakte ist das V-Modell bzw. V-Modell XT als Vorgehensmodell für dieses </w:t>
      </w:r>
      <w:r>
        <w:rPr>
          <w:lang w:bidi="ar-SA"/>
        </w:rPr>
        <w:lastRenderedPageBreak/>
        <w:t>Projekt besser geeignet. Jedoch erfolgen bei diesem flexiblen Vorgehensmodell intensive Zusammenarbeit und Abstimmungen mit dem - im Projektseminar nicht existierenden - Au</w:t>
      </w:r>
      <w:r>
        <w:rPr>
          <w:lang w:bidi="ar-SA"/>
        </w:rPr>
        <w:t>f</w:t>
      </w:r>
      <w:r>
        <w:rPr>
          <w:lang w:bidi="ar-SA"/>
        </w:rPr>
        <w:t>traggeber. Ebenso fehlte im Projekt die entsprechende Ausschreibung und Anforderung</w:t>
      </w:r>
      <w:r>
        <w:rPr>
          <w:lang w:bidi="ar-SA"/>
        </w:rPr>
        <w:t>s</w:t>
      </w:r>
      <w:r>
        <w:rPr>
          <w:lang w:bidi="ar-SA"/>
        </w:rPr>
        <w:t>spezifikation durch den Auftraggeber, welches häufig bei dem Vorgehen nach dem V</w:t>
      </w:r>
      <w:r>
        <w:rPr>
          <w:lang w:bidi="ar-SA"/>
        </w:rPr>
        <w:noBreakHyphen/>
        <w:t>Modell XT bereits vorliegt bzw. in der Analysephase berücksichtigt wird.</w:t>
      </w:r>
      <w:r>
        <w:rPr>
          <w:rStyle w:val="Funotenzeichen"/>
          <w:lang w:bidi="ar-SA"/>
        </w:rPr>
        <w:footnoteReference w:id="11"/>
      </w:r>
      <w:r>
        <w:rPr>
          <w:lang w:bidi="ar-SA"/>
        </w:rPr>
        <w:t xml:space="preserve"> Aus diesen be</w:t>
      </w:r>
      <w:r>
        <w:rPr>
          <w:lang w:bidi="ar-SA"/>
        </w:rPr>
        <w:t>i</w:t>
      </w:r>
      <w:r>
        <w:rPr>
          <w:lang w:bidi="ar-SA"/>
        </w:rPr>
        <w:t>den Gründen wurde sich</w:t>
      </w:r>
      <w:r w:rsidR="000413F4">
        <w:rPr>
          <w:lang w:bidi="ar-SA"/>
        </w:rPr>
        <w:t xml:space="preserve"> </w:t>
      </w:r>
      <w:del w:id="31" w:author="MSGxxxxx" w:date="2012-06-10T13:17:00Z">
        <w:r>
          <w:rPr>
            <w:lang w:bidi="ar-SA"/>
          </w:rPr>
          <w:delText xml:space="preserve"> </w:delText>
        </w:r>
      </w:del>
      <w:r>
        <w:rPr>
          <w:lang w:bidi="ar-SA"/>
        </w:rPr>
        <w:t>ebenfalls vom V-Modell bzw. V-Modell XT als Vorgehensmodell für dieses Projekt distanziert.</w:t>
      </w:r>
    </w:p>
    <w:p w14:paraId="146D9A88" w14:textId="77777777" w:rsidR="00272AA5" w:rsidRDefault="00272AA5" w:rsidP="00272AA5">
      <w:pPr>
        <w:pStyle w:val="Textkrper"/>
        <w:rPr>
          <w:lang w:bidi="ar-SA"/>
        </w:rPr>
      </w:pPr>
      <w:r>
        <w:rPr>
          <w:lang w:bidi="ar-SA"/>
        </w:rPr>
        <w:t>Ein agiles Vorgehensmodell erschien als deutlich geeigneter. Es wurden die beiden Vorg</w:t>
      </w:r>
      <w:r>
        <w:rPr>
          <w:lang w:bidi="ar-SA"/>
        </w:rPr>
        <w:t>e</w:t>
      </w:r>
      <w:r>
        <w:rPr>
          <w:lang w:bidi="ar-SA"/>
        </w:rPr>
        <w:t xml:space="preserve">hensmodelle </w:t>
      </w:r>
      <w:proofErr w:type="spellStart"/>
      <w:r>
        <w:rPr>
          <w:lang w:bidi="ar-SA"/>
        </w:rPr>
        <w:t>Scrum</w:t>
      </w:r>
      <w:proofErr w:type="spellEnd"/>
      <w:r>
        <w:rPr>
          <w:lang w:bidi="ar-SA"/>
        </w:rPr>
        <w:t xml:space="preserve"> und RUP näher betrachtet:</w:t>
      </w:r>
    </w:p>
    <w:p w14:paraId="4BCE04A2" w14:textId="77777777" w:rsidR="00272AA5" w:rsidRDefault="00272AA5" w:rsidP="00272AA5">
      <w:pPr>
        <w:pStyle w:val="Textkrper"/>
        <w:rPr>
          <w:lang w:bidi="ar-SA"/>
        </w:rPr>
      </w:pPr>
      <w:r>
        <w:rPr>
          <w:lang w:bidi="ar-SA"/>
        </w:rPr>
        <w:t xml:space="preserve">Ein Vorgehen nach </w:t>
      </w:r>
      <w:proofErr w:type="spellStart"/>
      <w:r>
        <w:rPr>
          <w:lang w:bidi="ar-SA"/>
        </w:rPr>
        <w:t>Scrum</w:t>
      </w:r>
      <w:proofErr w:type="spellEnd"/>
      <w:r>
        <w:rPr>
          <w:lang w:bidi="ar-SA"/>
        </w:rPr>
        <w:t xml:space="preserve"> ist äußert flexibel auf Änderungen von Anforderungen durch en</w:t>
      </w:r>
      <w:r>
        <w:rPr>
          <w:lang w:bidi="ar-SA"/>
        </w:rPr>
        <w:t>t</w:t>
      </w:r>
      <w:r>
        <w:rPr>
          <w:lang w:bidi="ar-SA"/>
        </w:rPr>
        <w:t>sprechende Dokumentation und Priorisierung im Produkt-</w:t>
      </w:r>
      <w:proofErr w:type="spellStart"/>
      <w:r>
        <w:rPr>
          <w:lang w:bidi="ar-SA"/>
        </w:rPr>
        <w:t>Backlog</w:t>
      </w:r>
      <w:proofErr w:type="spellEnd"/>
      <w:r>
        <w:rPr>
          <w:lang w:bidi="ar-SA"/>
        </w:rPr>
        <w:t xml:space="preserve">. Ebenfalls ist </w:t>
      </w:r>
      <w:proofErr w:type="spellStart"/>
      <w:r>
        <w:rPr>
          <w:lang w:bidi="ar-SA"/>
        </w:rPr>
        <w:t>Scrum</w:t>
      </w:r>
      <w:proofErr w:type="spellEnd"/>
      <w:r>
        <w:rPr>
          <w:lang w:bidi="ar-SA"/>
        </w:rPr>
        <w:t xml:space="preserve"> sehr gut für kleine Entwicklungsteams geeignet und durch die kurzen Sprints können sehr schnell erste Ergebnisse vorgestellt werden.</w:t>
      </w:r>
      <w:r>
        <w:rPr>
          <w:rStyle w:val="Funotenzeichen"/>
          <w:lang w:bidi="ar-SA"/>
        </w:rPr>
        <w:footnoteReference w:id="12"/>
      </w:r>
      <w:r>
        <w:rPr>
          <w:lang w:bidi="ar-SA"/>
        </w:rPr>
        <w:t xml:space="preserve"> Nachteil dieses Vorgehensmodell und damit Au</w:t>
      </w:r>
      <w:r>
        <w:rPr>
          <w:lang w:bidi="ar-SA"/>
        </w:rPr>
        <w:t>s</w:t>
      </w:r>
      <w:r>
        <w:rPr>
          <w:lang w:bidi="ar-SA"/>
        </w:rPr>
        <w:t xml:space="preserve">schlusskriterium für die Verwendung in diesem Projekt ist, dass de facto ein Projektmitglied vollständig als </w:t>
      </w:r>
      <w:proofErr w:type="spellStart"/>
      <w:r>
        <w:rPr>
          <w:lang w:bidi="ar-SA"/>
        </w:rPr>
        <w:t>Scrum</w:t>
      </w:r>
      <w:proofErr w:type="spellEnd"/>
      <w:r>
        <w:rPr>
          <w:lang w:bidi="ar-SA"/>
        </w:rPr>
        <w:t>-Master ausgelastet ist und die Planung und Koordination übernimmt.</w:t>
      </w:r>
      <w:r>
        <w:rPr>
          <w:rStyle w:val="Funotenzeichen"/>
          <w:lang w:bidi="ar-SA"/>
        </w:rPr>
        <w:footnoteReference w:id="13"/>
      </w:r>
      <w:r>
        <w:rPr>
          <w:lang w:bidi="ar-SA"/>
        </w:rPr>
        <w:t xml:space="preserve"> Ferner war es während der Sprints nicht möglich die täglichen Statusmeeting (Daily </w:t>
      </w:r>
      <w:proofErr w:type="spellStart"/>
      <w:r>
        <w:rPr>
          <w:lang w:bidi="ar-SA"/>
        </w:rPr>
        <w:t>Scrums</w:t>
      </w:r>
      <w:proofErr w:type="spellEnd"/>
      <w:r>
        <w:rPr>
          <w:lang w:bidi="ar-SA"/>
        </w:rPr>
        <w:t xml:space="preserve">) zeitlich einzurichten. </w:t>
      </w:r>
      <w:proofErr w:type="spellStart"/>
      <w:r>
        <w:rPr>
          <w:lang w:bidi="ar-SA"/>
        </w:rPr>
        <w:t>Scrum</w:t>
      </w:r>
      <w:proofErr w:type="spellEnd"/>
      <w:r>
        <w:rPr>
          <w:lang w:bidi="ar-SA"/>
        </w:rPr>
        <w:t xml:space="preserve"> benötigt ein kleines Projektteam was nahezu 100% der zur Ve</w:t>
      </w:r>
      <w:r>
        <w:rPr>
          <w:lang w:bidi="ar-SA"/>
        </w:rPr>
        <w:t>r</w:t>
      </w:r>
      <w:r>
        <w:rPr>
          <w:lang w:bidi="ar-SA"/>
        </w:rPr>
        <w:t>fügung stehenden Zeit für das Projekt aufwenden kann. Abweichungen eines reinen Vorg</w:t>
      </w:r>
      <w:r>
        <w:rPr>
          <w:lang w:bidi="ar-SA"/>
        </w:rPr>
        <w:t>e</w:t>
      </w:r>
      <w:r>
        <w:rPr>
          <w:lang w:bidi="ar-SA"/>
        </w:rPr>
        <w:t xml:space="preserve">hens nach </w:t>
      </w:r>
      <w:proofErr w:type="spellStart"/>
      <w:r>
        <w:rPr>
          <w:lang w:bidi="ar-SA"/>
        </w:rPr>
        <w:t>Scrum</w:t>
      </w:r>
      <w:proofErr w:type="spellEnd"/>
      <w:r>
        <w:rPr>
          <w:lang w:bidi="ar-SA"/>
        </w:rPr>
        <w:t xml:space="preserve"> sind dabei verpönt und werden als </w:t>
      </w:r>
      <w:proofErr w:type="spellStart"/>
      <w:r>
        <w:rPr>
          <w:lang w:bidi="ar-SA"/>
        </w:rPr>
        <w:t>Scrumbut</w:t>
      </w:r>
      <w:proofErr w:type="spellEnd"/>
      <w:r>
        <w:rPr>
          <w:lang w:bidi="ar-SA"/>
        </w:rPr>
        <w:t xml:space="preserve"> verschmäht.</w:t>
      </w:r>
      <w:r>
        <w:rPr>
          <w:rStyle w:val="Funotenzeichen"/>
          <w:lang w:bidi="ar-SA"/>
        </w:rPr>
        <w:footnoteReference w:id="14"/>
      </w:r>
    </w:p>
    <w:p w14:paraId="3994A1A7" w14:textId="77777777" w:rsidR="00272AA5" w:rsidRDefault="00272AA5" w:rsidP="00272AA5">
      <w:pPr>
        <w:pStyle w:val="Textkrper"/>
        <w:rPr>
          <w:lang w:bidi="ar-SA"/>
        </w:rPr>
      </w:pPr>
      <w:r>
        <w:rPr>
          <w:lang w:bidi="ar-SA"/>
        </w:rPr>
        <w:t xml:space="preserve">Der Rational Unified </w:t>
      </w:r>
      <w:proofErr w:type="spellStart"/>
      <w:r>
        <w:rPr>
          <w:lang w:bidi="ar-SA"/>
        </w:rPr>
        <w:t>Process</w:t>
      </w:r>
      <w:proofErr w:type="spellEnd"/>
      <w:r>
        <w:rPr>
          <w:lang w:bidi="ar-SA"/>
        </w:rPr>
        <w:t xml:space="preserve"> ist in Prozessphasen gegliedert, die iterativ durchlaufen we</w:t>
      </w:r>
      <w:r>
        <w:rPr>
          <w:lang w:bidi="ar-SA"/>
        </w:rPr>
        <w:t>r</w:t>
      </w:r>
      <w:r>
        <w:rPr>
          <w:lang w:bidi="ar-SA"/>
        </w:rPr>
        <w:t>den. Aufeinanderfolgende Phasen können parallel bearbeitet werden. Darüber hinaus wird ein Großteil der Spezifikationen noch vor der Umsetzung vorgenommen. Für jede Pr</w:t>
      </w:r>
      <w:r>
        <w:rPr>
          <w:lang w:bidi="ar-SA"/>
        </w:rPr>
        <w:t>o</w:t>
      </w:r>
      <w:r>
        <w:rPr>
          <w:lang w:bidi="ar-SA"/>
        </w:rPr>
        <w:t>jektphase sind bestimmte Artefakte definiert, in denen die Arbeitsergebnisse festgehalten werden. Bei diesem agilen Vorgehen erfolgen die Spezifikation und die Umsetzung inkr</w:t>
      </w:r>
      <w:r>
        <w:rPr>
          <w:lang w:bidi="ar-SA"/>
        </w:rPr>
        <w:t>e</w:t>
      </w:r>
      <w:r>
        <w:rPr>
          <w:lang w:bidi="ar-SA"/>
        </w:rPr>
        <w:t>mentell. Dies erfordert viel Erfahrung der Projektmitglieder im Bereich der Teamarbeit mi</w:t>
      </w:r>
      <w:r>
        <w:rPr>
          <w:lang w:bidi="ar-SA"/>
        </w:rPr>
        <w:t>t</w:t>
      </w:r>
      <w:r>
        <w:rPr>
          <w:lang w:bidi="ar-SA"/>
        </w:rPr>
        <w:lastRenderedPageBreak/>
        <w:t>einander.</w:t>
      </w:r>
      <w:r>
        <w:rPr>
          <w:rStyle w:val="Funotenzeichen"/>
          <w:lang w:bidi="ar-SA"/>
        </w:rPr>
        <w:footnoteReference w:id="15"/>
      </w:r>
      <w:r>
        <w:rPr>
          <w:lang w:bidi="ar-SA"/>
        </w:rPr>
        <w:t xml:space="preserve"> RUP erschien aus dieser Sicht ideal, da durch dieses Vorgehensmodell alle Pr</w:t>
      </w:r>
      <w:r>
        <w:rPr>
          <w:lang w:bidi="ar-SA"/>
        </w:rPr>
        <w:t>o</w:t>
      </w:r>
      <w:r>
        <w:rPr>
          <w:lang w:bidi="ar-SA"/>
        </w:rPr>
        <w:t>jektmitglieder den gesamten Softwareentwicklungsprozess erfahren können. Gleichzeitig bietet RUP die notwendige Flexibilität auf Änderungen der Anforderungen zu reagieren. Fe</w:t>
      </w:r>
      <w:r>
        <w:rPr>
          <w:lang w:bidi="ar-SA"/>
        </w:rPr>
        <w:t>r</w:t>
      </w:r>
      <w:r>
        <w:rPr>
          <w:lang w:bidi="ar-SA"/>
        </w:rPr>
        <w:t>ner erschien der hohe Formalisierungsgrad für ein Studienprojekt, bei dem die Arbeitse</w:t>
      </w:r>
      <w:r>
        <w:rPr>
          <w:lang w:bidi="ar-SA"/>
        </w:rPr>
        <w:t>r</w:t>
      </w:r>
      <w:r>
        <w:rPr>
          <w:lang w:bidi="ar-SA"/>
        </w:rPr>
        <w:t>gebnisse dokumentiert werden sollen, ideal.</w:t>
      </w:r>
    </w:p>
    <w:p w14:paraId="160A659A" w14:textId="77777777" w:rsidR="00785E28" w:rsidRDefault="00785E28" w:rsidP="00785E28">
      <w:pPr>
        <w:pStyle w:val="berschrift2"/>
        <w:rPr>
          <w:lang w:bidi="ar-SA"/>
        </w:rPr>
      </w:pPr>
      <w:bookmarkStart w:id="32" w:name="_Ref327009484"/>
      <w:bookmarkStart w:id="33" w:name="_Toc327026098"/>
      <w:bookmarkStart w:id="34" w:name="_Toc327097218"/>
      <w:r>
        <w:rPr>
          <w:lang w:bidi="ar-SA"/>
        </w:rPr>
        <w:t>Projektplanung</w:t>
      </w:r>
      <w:bookmarkEnd w:id="32"/>
      <w:bookmarkEnd w:id="33"/>
      <w:bookmarkEnd w:id="34"/>
    </w:p>
    <w:p w14:paraId="27E887EF" w14:textId="77777777" w:rsidR="00040C50" w:rsidRDefault="00040C50" w:rsidP="00040C50">
      <w:pPr>
        <w:spacing w:after="200" w:line="360" w:lineRule="auto"/>
        <w:jc w:val="both"/>
      </w:pPr>
      <w:r>
        <w:t>Wie in Kapitel</w:t>
      </w:r>
      <w:r>
        <w:rPr>
          <w:lang w:bidi="ar-SA"/>
        </w:rPr>
        <w:t xml:space="preserve">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 xml:space="preserve">, </w:t>
      </w:r>
      <w:r>
        <w:t>bereits erwähnt, wurde zu Beginn festgelegt, dass es innerhalb dieses Projektseminars keinen</w:t>
      </w:r>
      <w:r>
        <w:rPr>
          <w:rFonts w:ascii="Calibri" w:eastAsia="Calibri" w:hAnsi="Calibri" w:cs="Calibri"/>
          <w:color w:val="000000"/>
          <w:szCs w:val="24"/>
        </w:rPr>
        <w:t xml:space="preserve"> Projektleiter</w:t>
      </w:r>
      <w:r>
        <w:t xml:space="preserve"> geben sollte bzw. dass diese Rolle nicht durch ein einzelnes Projektmitglied besetzt werden sollte. Die zugeh</w:t>
      </w:r>
      <w:r>
        <w:t>ö</w:t>
      </w:r>
      <w:r>
        <w:t xml:space="preserve">rigen unterstützenden Aktivitäten und </w:t>
      </w:r>
      <w:r>
        <w:rPr>
          <w:rFonts w:ascii="Calibri" w:eastAsia="Calibri" w:hAnsi="Calibri" w:cs="Calibri"/>
          <w:color w:val="000000"/>
          <w:szCs w:val="24"/>
        </w:rPr>
        <w:t xml:space="preserve">Aufgaben </w:t>
      </w:r>
      <w:r>
        <w:t xml:space="preserve">sollten </w:t>
      </w:r>
      <w:r>
        <w:rPr>
          <w:rFonts w:ascii="Calibri" w:eastAsia="Calibri" w:hAnsi="Calibri" w:cs="Calibri"/>
          <w:color w:val="000000"/>
          <w:szCs w:val="24"/>
        </w:rPr>
        <w:t>durch ein Teammitglied zusätzlich zu den „normalen</w:t>
      </w:r>
      <w:r>
        <w:t>”</w:t>
      </w:r>
      <w:r>
        <w:rPr>
          <w:rFonts w:ascii="Calibri" w:eastAsia="Calibri" w:hAnsi="Calibri" w:cs="Calibri"/>
          <w:color w:val="000000"/>
          <w:szCs w:val="24"/>
        </w:rPr>
        <w:t xml:space="preserve"> Projektaufgaben b</w:t>
      </w:r>
      <w:r>
        <w:t>zw. Softwareentwicklungsaktivitäten bearbeitet und</w:t>
      </w:r>
      <w:r>
        <w:rPr>
          <w:rFonts w:ascii="Calibri" w:eastAsia="Calibri" w:hAnsi="Calibri" w:cs="Calibri"/>
          <w:color w:val="000000"/>
          <w:szCs w:val="24"/>
        </w:rPr>
        <w:t xml:space="preserve"> mit erledigt werden.</w:t>
      </w:r>
    </w:p>
    <w:p w14:paraId="1EB39E23" w14:textId="77777777" w:rsidR="00040C50" w:rsidRPr="00040C50" w:rsidRDefault="00040C50" w:rsidP="00040C50">
      <w:pPr>
        <w:spacing w:after="200" w:line="360" w:lineRule="auto"/>
        <w:jc w:val="both"/>
        <w:rPr>
          <w:lang w:bidi="ar-SA"/>
        </w:rPr>
      </w:pPr>
      <w:r>
        <w:t>Die</w:t>
      </w:r>
      <w:r>
        <w:rPr>
          <w:rFonts w:ascii="Calibri" w:eastAsia="Calibri" w:hAnsi="Calibri" w:cs="Calibri"/>
          <w:color w:val="000000"/>
          <w:szCs w:val="24"/>
        </w:rPr>
        <w:t xml:space="preserve"> grobe Projektplanung sollte dabei in</w:t>
      </w:r>
      <w:r>
        <w:t xml:space="preserve"> </w:t>
      </w:r>
      <w:r>
        <w:rPr>
          <w:rFonts w:ascii="Calibri" w:eastAsia="Calibri" w:hAnsi="Calibri" w:cs="Calibri"/>
          <w:color w:val="000000"/>
          <w:szCs w:val="24"/>
        </w:rPr>
        <w:t>M</w:t>
      </w:r>
      <w:r>
        <w:t>icrosoft</w:t>
      </w:r>
      <w:r>
        <w:rPr>
          <w:rFonts w:ascii="Calibri" w:eastAsia="Calibri" w:hAnsi="Calibri" w:cs="Calibri"/>
          <w:color w:val="000000"/>
          <w:szCs w:val="24"/>
        </w:rPr>
        <w:t> Projekt</w:t>
      </w:r>
      <w:r>
        <w:rPr>
          <w:rStyle w:val="Funotenzeichen"/>
          <w:rFonts w:ascii="Calibri" w:eastAsia="Calibri" w:hAnsi="Calibri" w:cs="Calibri"/>
          <w:color w:val="000000"/>
          <w:szCs w:val="24"/>
        </w:rPr>
        <w:footnoteReference w:id="16"/>
      </w:r>
      <w:r>
        <w:rPr>
          <w:rFonts w:ascii="Calibri" w:eastAsia="Calibri" w:hAnsi="Calibri" w:cs="Calibri"/>
          <w:color w:val="000000"/>
          <w:szCs w:val="24"/>
        </w:rPr>
        <w:t xml:space="preserve"> </w:t>
      </w:r>
      <w:r>
        <w:t>erfolgen und das Vorgehensm</w:t>
      </w:r>
      <w:r>
        <w:t>o</w:t>
      </w:r>
      <w:r>
        <w:t xml:space="preserve">dell des Rational Unified </w:t>
      </w:r>
      <w:proofErr w:type="spellStart"/>
      <w:r>
        <w:t>Process</w:t>
      </w:r>
      <w:proofErr w:type="spellEnd"/>
      <w:r>
        <w:t xml:space="preserve"> berücksichtigen</w:t>
      </w:r>
      <w:r>
        <w:rPr>
          <w:rFonts w:ascii="Calibri" w:eastAsia="Calibri" w:hAnsi="Calibri" w:cs="Calibri"/>
          <w:color w:val="000000"/>
          <w:szCs w:val="24"/>
        </w:rPr>
        <w:t>. Zur A</w:t>
      </w:r>
      <w:r>
        <w:t>r</w:t>
      </w:r>
      <w:r>
        <w:rPr>
          <w:rFonts w:ascii="Calibri" w:eastAsia="Calibri" w:hAnsi="Calibri" w:cs="Calibri"/>
          <w:color w:val="000000"/>
          <w:szCs w:val="24"/>
        </w:rPr>
        <w:t>beitserleichterung sollte</w:t>
      </w:r>
      <w:r>
        <w:t xml:space="preserve"> d</w:t>
      </w:r>
      <w:r>
        <w:rPr>
          <w:rFonts w:ascii="Calibri" w:eastAsia="Calibri" w:hAnsi="Calibri" w:cs="Calibri"/>
          <w:color w:val="000000"/>
          <w:szCs w:val="24"/>
        </w:rPr>
        <w:t>ie Fei</w:t>
      </w:r>
      <w:r>
        <w:rPr>
          <w:rFonts w:ascii="Calibri" w:eastAsia="Calibri" w:hAnsi="Calibri" w:cs="Calibri"/>
          <w:color w:val="000000"/>
          <w:szCs w:val="24"/>
        </w:rPr>
        <w:t>n</w:t>
      </w:r>
      <w:r>
        <w:rPr>
          <w:rFonts w:ascii="Calibri" w:eastAsia="Calibri" w:hAnsi="Calibri" w:cs="Calibri"/>
          <w:color w:val="000000"/>
          <w:szCs w:val="24"/>
        </w:rPr>
        <w:t>planung</w:t>
      </w:r>
      <w:r>
        <w:t xml:space="preserve">, d.h. die Steuerung und Dokumentation aller Aufgaben bzw. Aufgabenpakete, inklusive Bearbeiter und Erledigungszeitpunkt </w:t>
      </w:r>
      <w:r>
        <w:rPr>
          <w:rFonts w:ascii="Calibri" w:eastAsia="Calibri" w:hAnsi="Calibri" w:cs="Calibri"/>
          <w:color w:val="000000"/>
          <w:szCs w:val="24"/>
        </w:rPr>
        <w:t xml:space="preserve">in </w:t>
      </w:r>
      <w:r>
        <w:t>einer auf Microsoft Excel</w:t>
      </w:r>
      <w:r>
        <w:rPr>
          <w:rStyle w:val="Funotenzeichen"/>
        </w:rPr>
        <w:footnoteReference w:id="17"/>
      </w:r>
      <w:r>
        <w:t xml:space="preserve"> basierende Au</w:t>
      </w:r>
      <w:r>
        <w:t>f</w:t>
      </w:r>
      <w:r>
        <w:t>gabenliste</w:t>
      </w:r>
      <w:r>
        <w:rPr>
          <w:rFonts w:ascii="Calibri" w:eastAsia="Calibri" w:hAnsi="Calibri" w:cs="Calibri"/>
          <w:color w:val="000000"/>
          <w:szCs w:val="24"/>
        </w:rPr>
        <w:t xml:space="preserve"> </w:t>
      </w:r>
      <w:r>
        <w:t>erfolgen</w:t>
      </w:r>
      <w:r>
        <w:rPr>
          <w:rFonts w:ascii="Calibri" w:eastAsia="Calibri" w:hAnsi="Calibri" w:cs="Calibri"/>
          <w:color w:val="000000"/>
          <w:szCs w:val="24"/>
        </w:rPr>
        <w:t>.</w:t>
      </w:r>
    </w:p>
    <w:p w14:paraId="6BC67509" w14:textId="77777777" w:rsidR="00785E28" w:rsidRDefault="00785E28" w:rsidP="00785E28">
      <w:pPr>
        <w:pStyle w:val="berschrift2"/>
        <w:rPr>
          <w:lang w:bidi="ar-SA"/>
        </w:rPr>
      </w:pPr>
      <w:bookmarkStart w:id="35" w:name="_Ref327018897"/>
      <w:bookmarkStart w:id="36" w:name="_Toc327026099"/>
      <w:bookmarkStart w:id="37" w:name="_Toc327097219"/>
      <w:r>
        <w:rPr>
          <w:lang w:bidi="ar-SA"/>
        </w:rPr>
        <w:t>RUP-Artefakte</w:t>
      </w:r>
      <w:bookmarkEnd w:id="35"/>
      <w:bookmarkEnd w:id="36"/>
      <w:bookmarkEnd w:id="37"/>
    </w:p>
    <w:p w14:paraId="3784CFAF" w14:textId="77777777" w:rsidR="00040C50" w:rsidRDefault="00040C50" w:rsidP="00040C50">
      <w:pPr>
        <w:spacing w:after="200" w:line="360" w:lineRule="auto"/>
        <w:jc w:val="both"/>
      </w:pPr>
      <w:r>
        <w:t xml:space="preserve">Zu Beginn des Projektes wurde die für den Rational Unified </w:t>
      </w:r>
      <w:proofErr w:type="spellStart"/>
      <w:r>
        <w:t>Process</w:t>
      </w:r>
      <w:proofErr w:type="spellEnd"/>
      <w:r>
        <w:t xml:space="preserve"> relevanten Artefakte identifiziert und hinsichtlich der Umsetzung innerhalb des Projektseminars bewertet.</w:t>
      </w:r>
      <w:r>
        <w:rPr>
          <w:rStyle w:val="Funotenzeichen"/>
        </w:rPr>
        <w:footnoteReference w:id="18"/>
      </w:r>
    </w:p>
    <w:p w14:paraId="7D203853" w14:textId="77777777" w:rsidR="00040C50" w:rsidRDefault="00040C50" w:rsidP="00040C50">
      <w:pPr>
        <w:pStyle w:val="berschrift3"/>
        <w:rPr>
          <w:lang w:bidi="ar-SA"/>
        </w:rPr>
      </w:pPr>
      <w:bookmarkStart w:id="38" w:name="_Toc327026100"/>
      <w:bookmarkStart w:id="39" w:name="_Toc327097220"/>
      <w:r>
        <w:rPr>
          <w:lang w:bidi="ar-SA"/>
        </w:rPr>
        <w:t>Visions-Dokument</w:t>
      </w:r>
      <w:bookmarkEnd w:id="38"/>
      <w:bookmarkEnd w:id="39"/>
    </w:p>
    <w:p w14:paraId="581DBA7E" w14:textId="77777777" w:rsidR="00040C50" w:rsidRPr="00040C50" w:rsidRDefault="00040C50" w:rsidP="00040C50">
      <w:pPr>
        <w:pStyle w:val="Textkrper"/>
        <w:rPr>
          <w:lang w:bidi="ar-SA"/>
        </w:rPr>
      </w:pPr>
      <w:r w:rsidRPr="00040C50">
        <w:rPr>
          <w:lang w:bidi="ar-SA"/>
        </w:rPr>
        <w:t>Das Visions-Dokument soll zum einen das Resultat der Analyse des Problemfeldes sein und zum anderen die Anforderungen der Stakeholder, Kunden oder Endanwender enthalten. Da diese beiden Aspekte sowohl durch das Projekt-Exposé, als auch durch das Lastenheft abg</w:t>
      </w:r>
      <w:r w:rsidRPr="00040C50">
        <w:rPr>
          <w:lang w:bidi="ar-SA"/>
        </w:rPr>
        <w:t>e</w:t>
      </w:r>
      <w:r w:rsidRPr="00040C50">
        <w:rPr>
          <w:lang w:bidi="ar-SA"/>
        </w:rPr>
        <w:lastRenderedPageBreak/>
        <w:t>deckt werden, wurde im Team entschieden, dieses Artefakt nicht zu erstellen bzw. nicht we</w:t>
      </w:r>
      <w:r w:rsidRPr="00040C50">
        <w:rPr>
          <w:lang w:bidi="ar-SA"/>
        </w:rPr>
        <w:t>i</w:t>
      </w:r>
      <w:r w:rsidRPr="00040C50">
        <w:rPr>
          <w:lang w:bidi="ar-SA"/>
        </w:rPr>
        <w:t>ter zu berücksichtigen.</w:t>
      </w:r>
    </w:p>
    <w:p w14:paraId="078854A9" w14:textId="77777777" w:rsidR="00040C50" w:rsidRDefault="00040C50" w:rsidP="00040C50">
      <w:pPr>
        <w:pStyle w:val="berschrift3"/>
        <w:rPr>
          <w:lang w:bidi="ar-SA"/>
        </w:rPr>
      </w:pPr>
      <w:bookmarkStart w:id="40" w:name="_Toc327026101"/>
      <w:bookmarkStart w:id="41" w:name="_Toc327097221"/>
      <w:r>
        <w:rPr>
          <w:lang w:bidi="ar-SA"/>
        </w:rPr>
        <w:t>Risikoanalyse</w:t>
      </w:r>
      <w:bookmarkEnd w:id="40"/>
      <w:bookmarkEnd w:id="41"/>
    </w:p>
    <w:p w14:paraId="1424858E" w14:textId="77777777" w:rsidR="00040C50" w:rsidRPr="00040C50" w:rsidRDefault="00040C50" w:rsidP="00040C50">
      <w:pPr>
        <w:pStyle w:val="Textkrper"/>
        <w:rPr>
          <w:lang w:bidi="ar-SA"/>
        </w:rPr>
      </w:pPr>
      <w:r w:rsidRPr="00040C50">
        <w:rPr>
          <w:lang w:bidi="ar-SA"/>
        </w:rPr>
        <w:t>Die Risikoanalyse wird zur Identifikation und Bewertung der Projektrisiken eingesetzt, um präventiv Maßnahmen zur Risikovermeidung ergreifen oder das Risiko steuern zu können. Ein Risiko wird dabei nach der Eintrittswahrscheinlichkeit und der Auswirkung auf das Pr</w:t>
      </w:r>
      <w:r w:rsidRPr="00040C50">
        <w:rPr>
          <w:lang w:bidi="ar-SA"/>
        </w:rPr>
        <w:t>o</w:t>
      </w:r>
      <w:r w:rsidRPr="00040C50">
        <w:rPr>
          <w:lang w:bidi="ar-SA"/>
        </w:rPr>
        <w:t>jekt, in Bezug auf die Faktor</w:t>
      </w:r>
      <w:r>
        <w:rPr>
          <w:lang w:bidi="ar-SA"/>
        </w:rPr>
        <w:t>en Zeit, Ressourcen und Inhalt/</w:t>
      </w:r>
      <w:r w:rsidRPr="00040C50">
        <w:rPr>
          <w:lang w:bidi="ar-SA"/>
        </w:rPr>
        <w:t>Umfang bewertet. Um diesem auch sehr praxisrelevanten und -nahen Aspekt zu berücksichtigen, einigte man sich darauf, diese Artefakte zu erstellen, um die identifizierten Risiken, deren Auswirkungen sowie die möglichen präventiven Maßnahmen auch für die Projektplanung zu berücksichtigen.</w:t>
      </w:r>
    </w:p>
    <w:p w14:paraId="582447DD" w14:textId="77777777" w:rsidR="00040C50" w:rsidRDefault="00040C50" w:rsidP="00040C50">
      <w:pPr>
        <w:pStyle w:val="berschrift3"/>
        <w:rPr>
          <w:lang w:bidi="ar-SA"/>
        </w:rPr>
      </w:pPr>
      <w:bookmarkStart w:id="42" w:name="_Toc327026102"/>
      <w:bookmarkStart w:id="43" w:name="_Toc327097222"/>
      <w:r>
        <w:rPr>
          <w:lang w:bidi="ar-SA"/>
        </w:rPr>
        <w:t>Grobe Projektplanung</w:t>
      </w:r>
      <w:bookmarkEnd w:id="42"/>
      <w:bookmarkEnd w:id="43"/>
    </w:p>
    <w:p w14:paraId="02E5DABB" w14:textId="77777777" w:rsidR="00534C7D" w:rsidRPr="00534C7D" w:rsidRDefault="00534C7D" w:rsidP="00534C7D">
      <w:pPr>
        <w:pStyle w:val="Textkrper"/>
        <w:rPr>
          <w:lang w:bidi="ar-SA"/>
        </w:rPr>
      </w:pPr>
      <w:r w:rsidRPr="00534C7D">
        <w:rPr>
          <w:lang w:bidi="ar-SA"/>
        </w:rPr>
        <w:t>Einstimmig wurde im Team entschieden, dass das die grobe Projektplanung als Artefakt u</w:t>
      </w:r>
      <w:r w:rsidRPr="00534C7D">
        <w:rPr>
          <w:lang w:bidi="ar-SA"/>
        </w:rPr>
        <w:t>n</w:t>
      </w:r>
      <w:r w:rsidRPr="00534C7D">
        <w:rPr>
          <w:lang w:bidi="ar-SA"/>
        </w:rPr>
        <w:t>verzichtbar ist und daher erstellt werden soll. Die grobe sowie auch feine Projektplanung ist separat in den Kapiteln</w:t>
      </w:r>
      <w:r>
        <w:rPr>
          <w:lang w:bidi="ar-SA"/>
        </w:rPr>
        <w:t xml:space="preserve"> </w:t>
      </w:r>
      <w:r w:rsidR="003A3985">
        <w:rPr>
          <w:lang w:bidi="ar-SA"/>
        </w:rPr>
        <w:fldChar w:fldCharType="begin"/>
      </w:r>
      <w:r>
        <w:rPr>
          <w:lang w:bidi="ar-SA"/>
        </w:rPr>
        <w:instrText xml:space="preserve"> REF _Ref327009484 \r \h </w:instrText>
      </w:r>
      <w:r w:rsidR="003A3985">
        <w:rPr>
          <w:lang w:bidi="ar-SA"/>
        </w:rPr>
      </w:r>
      <w:r w:rsidR="003A3985">
        <w:rPr>
          <w:lang w:bidi="ar-SA"/>
        </w:rPr>
        <w:fldChar w:fldCharType="separate"/>
      </w:r>
      <w:r>
        <w:rPr>
          <w:lang w:bidi="ar-SA"/>
        </w:rPr>
        <w:t>2.7</w:t>
      </w:r>
      <w:r w:rsidR="003A3985">
        <w:rPr>
          <w:lang w:bidi="ar-SA"/>
        </w:rPr>
        <w:fldChar w:fldCharType="end"/>
      </w:r>
      <w:r>
        <w:rPr>
          <w:lang w:bidi="ar-SA"/>
        </w:rPr>
        <w:t xml:space="preserve"> „</w:t>
      </w:r>
      <w:r w:rsidR="003A3985">
        <w:rPr>
          <w:lang w:bidi="ar-SA"/>
        </w:rPr>
        <w:fldChar w:fldCharType="begin"/>
      </w:r>
      <w:r>
        <w:rPr>
          <w:lang w:bidi="ar-SA"/>
        </w:rPr>
        <w:instrText xml:space="preserve"> REF _Ref327009484 \h </w:instrText>
      </w:r>
      <w:r w:rsidR="003A3985">
        <w:rPr>
          <w:lang w:bidi="ar-SA"/>
        </w:rPr>
      </w:r>
      <w:r w:rsidR="003A3985">
        <w:rPr>
          <w:lang w:bidi="ar-SA"/>
        </w:rPr>
        <w:fldChar w:fldCharType="separate"/>
      </w:r>
      <w:r>
        <w:rPr>
          <w:lang w:bidi="ar-SA"/>
        </w:rPr>
        <w:t>Projektplanung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_Ref327009484 \h </w:instrText>
      </w:r>
      <w:r w:rsidR="003A3985">
        <w:rPr>
          <w:lang w:bidi="ar-SA"/>
        </w:rPr>
      </w:r>
      <w:r w:rsidR="003A3985">
        <w:rPr>
          <w:lang w:bidi="ar-SA"/>
        </w:rPr>
        <w:fldChar w:fldCharType="separate"/>
      </w:r>
      <w:r>
        <w:rPr>
          <w:noProof/>
          <w:lang w:bidi="ar-SA"/>
        </w:rPr>
        <w:t>8</w:t>
      </w:r>
      <w:r w:rsidR="003A3985">
        <w:rPr>
          <w:lang w:bidi="ar-SA"/>
        </w:rPr>
        <w:fldChar w:fldCharType="end"/>
      </w:r>
      <w:r>
        <w:rPr>
          <w:lang w:bidi="ar-SA"/>
        </w:rPr>
        <w:t>,</w:t>
      </w:r>
      <w:r w:rsidRPr="00534C7D">
        <w:rPr>
          <w:lang w:bidi="ar-SA"/>
        </w:rPr>
        <w:t xml:space="preserve"> und </w:t>
      </w:r>
      <w:r w:rsidR="003A3985">
        <w:rPr>
          <w:lang w:bidi="ar-SA"/>
        </w:rPr>
        <w:fldChar w:fldCharType="begin"/>
      </w:r>
      <w:r>
        <w:rPr>
          <w:lang w:bidi="ar-SA"/>
        </w:rPr>
        <w:instrText xml:space="preserve"> REF _Ref327009499 \r \h </w:instrText>
      </w:r>
      <w:r w:rsidR="003A3985">
        <w:rPr>
          <w:lang w:bidi="ar-SA"/>
        </w:rPr>
      </w:r>
      <w:r w:rsidR="003A3985">
        <w:rPr>
          <w:lang w:bidi="ar-SA"/>
        </w:rPr>
        <w:fldChar w:fldCharType="separate"/>
      </w:r>
      <w:r>
        <w:rPr>
          <w:lang w:bidi="ar-SA"/>
        </w:rPr>
        <w:t>3.5</w:t>
      </w:r>
      <w:r w:rsidR="003A3985">
        <w:rPr>
          <w:lang w:bidi="ar-SA"/>
        </w:rPr>
        <w:fldChar w:fldCharType="end"/>
      </w:r>
      <w:r>
        <w:rPr>
          <w:lang w:bidi="ar-SA"/>
        </w:rPr>
        <w:t xml:space="preserve"> „</w:t>
      </w:r>
      <w:r w:rsidR="003A3985">
        <w:rPr>
          <w:lang w:bidi="ar-SA"/>
        </w:rPr>
        <w:fldChar w:fldCharType="begin"/>
      </w:r>
      <w:r>
        <w:rPr>
          <w:lang w:bidi="ar-SA"/>
        </w:rPr>
        <w:instrText xml:space="preserve"> REF _Ref327009499 \h </w:instrText>
      </w:r>
      <w:r w:rsidR="003A3985">
        <w:rPr>
          <w:lang w:bidi="ar-SA"/>
        </w:rPr>
      </w:r>
      <w:r w:rsidR="003A3985">
        <w:rPr>
          <w:lang w:bidi="ar-SA"/>
        </w:rPr>
        <w:fldChar w:fldCharType="separate"/>
      </w:r>
      <w:r>
        <w:rPr>
          <w:lang w:bidi="ar-SA"/>
        </w:rPr>
        <w:t>Umsetzung der Projektpl</w:t>
      </w:r>
      <w:r>
        <w:rPr>
          <w:lang w:bidi="ar-SA"/>
        </w:rPr>
        <w:t>a</w:t>
      </w:r>
      <w:r>
        <w:rPr>
          <w:lang w:bidi="ar-SA"/>
        </w:rPr>
        <w:t>nung</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_Ref327009499 \h </w:instrText>
      </w:r>
      <w:r w:rsidR="003A3985">
        <w:rPr>
          <w:lang w:bidi="ar-SA"/>
        </w:rPr>
      </w:r>
      <w:r w:rsidR="003A3985">
        <w:rPr>
          <w:lang w:bidi="ar-SA"/>
        </w:rPr>
        <w:fldChar w:fldCharType="separate"/>
      </w:r>
      <w:r>
        <w:rPr>
          <w:noProof/>
          <w:lang w:bidi="ar-SA"/>
        </w:rPr>
        <w:t>10</w:t>
      </w:r>
      <w:r w:rsidR="003A3985">
        <w:rPr>
          <w:lang w:bidi="ar-SA"/>
        </w:rPr>
        <w:fldChar w:fldCharType="end"/>
      </w:r>
      <w:r>
        <w:rPr>
          <w:lang w:bidi="ar-SA"/>
        </w:rPr>
        <w:t>,</w:t>
      </w:r>
      <w:r w:rsidRPr="00534C7D">
        <w:rPr>
          <w:lang w:bidi="ar-SA"/>
        </w:rPr>
        <w:t xml:space="preserve"> beschrieben, daher wird an dieser Stelle nicht weiter auf diese eingegangen.</w:t>
      </w:r>
    </w:p>
    <w:p w14:paraId="4704EB8F" w14:textId="77777777" w:rsidR="00040C50" w:rsidRDefault="00040C50" w:rsidP="00040C50">
      <w:pPr>
        <w:pStyle w:val="berschrift3"/>
        <w:rPr>
          <w:lang w:bidi="ar-SA"/>
        </w:rPr>
      </w:pPr>
      <w:bookmarkStart w:id="44" w:name="_Toc327026103"/>
      <w:bookmarkStart w:id="45" w:name="_Toc327097223"/>
      <w:r>
        <w:rPr>
          <w:lang w:bidi="ar-SA"/>
        </w:rPr>
        <w:t>Kosten-/Nutzenabschätzung</w:t>
      </w:r>
      <w:bookmarkEnd w:id="44"/>
      <w:bookmarkEnd w:id="45"/>
    </w:p>
    <w:p w14:paraId="22CDAC90" w14:textId="77777777" w:rsidR="00534C7D" w:rsidRPr="00534C7D" w:rsidRDefault="00534C7D" w:rsidP="00534C7D">
      <w:pPr>
        <w:pStyle w:val="Textkrper"/>
        <w:rPr>
          <w:lang w:bidi="ar-SA"/>
        </w:rPr>
      </w:pPr>
      <w:r>
        <w:rPr>
          <w:lang w:bidi="ar-SA"/>
        </w:rPr>
        <w:t>Ohne eine Kosten-/</w:t>
      </w:r>
      <w:r w:rsidRPr="00534C7D">
        <w:rPr>
          <w:lang w:bidi="ar-SA"/>
        </w:rPr>
        <w:t>Nutzenabschätzung ist es fast unmöglich Finanzinvestoren zur Unterstü</w:t>
      </w:r>
      <w:r w:rsidRPr="00534C7D">
        <w:rPr>
          <w:lang w:bidi="ar-SA"/>
        </w:rPr>
        <w:t>t</w:t>
      </w:r>
      <w:r w:rsidRPr="00534C7D">
        <w:rPr>
          <w:lang w:bidi="ar-SA"/>
        </w:rPr>
        <w:t>zung des Projekts mit Venture Capital zu gewinnen.</w:t>
      </w:r>
      <w:r>
        <w:rPr>
          <w:rStyle w:val="Funotenzeichen"/>
          <w:lang w:bidi="ar-SA"/>
        </w:rPr>
        <w:footnoteReference w:id="19"/>
      </w:r>
      <w:r w:rsidRPr="00534C7D">
        <w:rPr>
          <w:lang w:bidi="ar-SA"/>
        </w:rPr>
        <w:t xml:space="preserve"> Aus diesem Grund und zur Überpr</w:t>
      </w:r>
      <w:r w:rsidRPr="00534C7D">
        <w:rPr>
          <w:lang w:bidi="ar-SA"/>
        </w:rPr>
        <w:t>ü</w:t>
      </w:r>
      <w:r w:rsidRPr="00534C7D">
        <w:rPr>
          <w:lang w:bidi="ar-SA"/>
        </w:rPr>
        <w:t>fung, ob und unter welchen Rahmenbedingungen ein wirtschaftlicher Betrieb von der Plattform Eventalizer möglich ist bzw. gewesen wäre, wurde im Team festge</w:t>
      </w:r>
      <w:r>
        <w:rPr>
          <w:lang w:bidi="ar-SA"/>
        </w:rPr>
        <w:t>legt, dass eine Kosten-/</w:t>
      </w:r>
      <w:r w:rsidRPr="00534C7D">
        <w:rPr>
          <w:lang w:bidi="ar-SA"/>
        </w:rPr>
        <w:t>Nutzenabschätzung erfolgen soll.</w:t>
      </w:r>
    </w:p>
    <w:p w14:paraId="4761D219" w14:textId="77777777" w:rsidR="00040C50" w:rsidRDefault="00534C7D" w:rsidP="00040C50">
      <w:pPr>
        <w:pStyle w:val="berschrift3"/>
        <w:rPr>
          <w:lang w:bidi="ar-SA"/>
        </w:rPr>
      </w:pPr>
      <w:bookmarkStart w:id="46" w:name="_Toc327026104"/>
      <w:bookmarkStart w:id="47" w:name="_Toc327097224"/>
      <w:r>
        <w:rPr>
          <w:lang w:bidi="ar-SA"/>
        </w:rPr>
        <w:t>Anwendungsf</w:t>
      </w:r>
      <w:r w:rsidR="00040C50">
        <w:rPr>
          <w:lang w:bidi="ar-SA"/>
        </w:rPr>
        <w:t>alldiagramm</w:t>
      </w:r>
      <w:bookmarkEnd w:id="46"/>
      <w:bookmarkEnd w:id="47"/>
    </w:p>
    <w:p w14:paraId="0EC5F55B" w14:textId="77777777" w:rsidR="00534C7D" w:rsidRPr="00534C7D" w:rsidRDefault="00534C7D" w:rsidP="00534C7D">
      <w:pPr>
        <w:pStyle w:val="Textkrper"/>
        <w:rPr>
          <w:lang w:bidi="ar-SA"/>
        </w:rPr>
      </w:pPr>
      <w:r w:rsidRPr="00534C7D">
        <w:rPr>
          <w:lang w:bidi="ar-SA"/>
        </w:rPr>
        <w:t xml:space="preserve">Das Anwendungsfalldiagramm, welches auch als </w:t>
      </w:r>
      <w:proofErr w:type="spellStart"/>
      <w:r w:rsidRPr="00534C7D">
        <w:rPr>
          <w:lang w:bidi="ar-SA"/>
        </w:rPr>
        <w:t>Use</w:t>
      </w:r>
      <w:proofErr w:type="spellEnd"/>
      <w:r w:rsidRPr="00534C7D">
        <w:rPr>
          <w:lang w:bidi="ar-SA"/>
        </w:rPr>
        <w:t xml:space="preserve"> Case Modell bezeichnet wird, sollte, einheitlich beschlossen, definitiv umgesetzt werden. Es wurde aber nicht als eigenes Artefakt </w:t>
      </w:r>
      <w:r w:rsidRPr="00534C7D">
        <w:rPr>
          <w:lang w:bidi="ar-SA"/>
        </w:rPr>
        <w:lastRenderedPageBreak/>
        <w:t>erstellt, sondern in das Lastenheft unter dem</w:t>
      </w:r>
      <w:r w:rsidR="00EF6533">
        <w:rPr>
          <w:lang w:bidi="ar-SA"/>
        </w:rPr>
        <w:t xml:space="preserve"> Kapitel </w:t>
      </w:r>
      <w:r w:rsidRPr="00534C7D">
        <w:rPr>
          <w:lang w:bidi="ar-SA"/>
        </w:rPr>
        <w:t>“Funktionale Anforderungen”</w:t>
      </w:r>
      <w:r w:rsidR="00EF6533">
        <w:rPr>
          <w:rStyle w:val="Funotenzeichen"/>
          <w:lang w:bidi="ar-SA"/>
        </w:rPr>
        <w:footnoteReference w:id="20"/>
      </w:r>
      <w:r w:rsidRPr="00534C7D">
        <w:rPr>
          <w:lang w:bidi="ar-SA"/>
        </w:rPr>
        <w:t xml:space="preserve"> int</w:t>
      </w:r>
      <w:r w:rsidRPr="00534C7D">
        <w:rPr>
          <w:lang w:bidi="ar-SA"/>
        </w:rPr>
        <w:t>e</w:t>
      </w:r>
      <w:r w:rsidRPr="00534C7D">
        <w:rPr>
          <w:lang w:bidi="ar-SA"/>
        </w:rPr>
        <w:t>griert.</w:t>
      </w:r>
    </w:p>
    <w:p w14:paraId="5B626997" w14:textId="77777777" w:rsidR="00EF6533" w:rsidRDefault="00040C50" w:rsidP="00EF6533">
      <w:pPr>
        <w:pStyle w:val="berschrift3"/>
        <w:rPr>
          <w:lang w:bidi="ar-SA"/>
        </w:rPr>
      </w:pPr>
      <w:bookmarkStart w:id="48" w:name="_Toc327026105"/>
      <w:bookmarkStart w:id="49" w:name="_Toc327097225"/>
      <w:r w:rsidRPr="00040C50">
        <w:rPr>
          <w:lang w:bidi="ar-SA"/>
        </w:rPr>
        <w:t xml:space="preserve">Definition </w:t>
      </w:r>
      <w:r>
        <w:rPr>
          <w:lang w:bidi="ar-SA"/>
        </w:rPr>
        <w:t>des Projektziels und Abgrenzung</w:t>
      </w:r>
      <w:r w:rsidR="00EF6533">
        <w:rPr>
          <w:lang w:bidi="ar-SA"/>
        </w:rPr>
        <w:br/>
      </w:r>
      <w:r w:rsidR="00EF6533" w:rsidRPr="00040C50">
        <w:rPr>
          <w:lang w:bidi="ar-SA"/>
        </w:rPr>
        <w:t>Überblick über Problembereich und Anforderun</w:t>
      </w:r>
      <w:r w:rsidR="00EF6533">
        <w:rPr>
          <w:lang w:bidi="ar-SA"/>
        </w:rPr>
        <w:t>gen</w:t>
      </w:r>
      <w:r w:rsidR="00EF6533">
        <w:rPr>
          <w:lang w:bidi="ar-SA"/>
        </w:rPr>
        <w:br/>
      </w:r>
      <w:r w:rsidR="00EF6533" w:rsidRPr="00040C50">
        <w:rPr>
          <w:lang w:bidi="ar-SA"/>
        </w:rPr>
        <w:t>Stakeholder-Übersicht</w:t>
      </w:r>
      <w:bookmarkEnd w:id="48"/>
      <w:bookmarkEnd w:id="49"/>
    </w:p>
    <w:p w14:paraId="6979B546" w14:textId="77777777" w:rsidR="00040C50" w:rsidRDefault="00EF6533" w:rsidP="00EF6533">
      <w:pPr>
        <w:pStyle w:val="Textkrper"/>
        <w:rPr>
          <w:lang w:bidi="ar-SA"/>
        </w:rPr>
      </w:pPr>
      <w:r w:rsidRPr="00EF6533">
        <w:rPr>
          <w:lang w:bidi="ar-SA"/>
        </w:rPr>
        <w:t xml:space="preserve">Für die für den Unified </w:t>
      </w:r>
      <w:proofErr w:type="spellStart"/>
      <w:r w:rsidRPr="00EF6533">
        <w:rPr>
          <w:lang w:bidi="ar-SA"/>
        </w:rPr>
        <w:t>Process</w:t>
      </w:r>
      <w:proofErr w:type="spellEnd"/>
      <w:r w:rsidRPr="00EF6533">
        <w:rPr>
          <w:lang w:bidi="ar-SA"/>
        </w:rPr>
        <w:t xml:space="preserve"> relevanten Artefakte, die zum einen das Projektziel und die Abgrenzung definieren oder zum anderen einen Überblick über den Problembereich und die Anforderungen bzw. die Stakeholder wurde im Projektteam entschieden, dass diese auch umgesetzt werden sollten.</w:t>
      </w:r>
      <w:r>
        <w:rPr>
          <w:lang w:bidi="ar-SA"/>
        </w:rPr>
        <w:t xml:space="preserve"> </w:t>
      </w:r>
      <w:r w:rsidRPr="00EF6533">
        <w:rPr>
          <w:lang w:bidi="ar-SA"/>
        </w:rPr>
        <w:t xml:space="preserve">Die Artefakte sollten dabei aber, genauso wie das </w:t>
      </w:r>
      <w:r>
        <w:rPr>
          <w:lang w:bidi="ar-SA"/>
        </w:rPr>
        <w:t>Anwendung</w:t>
      </w:r>
      <w:r>
        <w:rPr>
          <w:lang w:bidi="ar-SA"/>
        </w:rPr>
        <w:t>s</w:t>
      </w:r>
      <w:r>
        <w:rPr>
          <w:lang w:bidi="ar-SA"/>
        </w:rPr>
        <w:t>falldiagramm</w:t>
      </w:r>
      <w:r w:rsidRPr="00EF6533">
        <w:rPr>
          <w:lang w:bidi="ar-SA"/>
        </w:rPr>
        <w:t>, mit im Lastenheft umgesetzt werden. Die Artefakte sind daher im Lastenheft unter dem Kapitel “Zielbestimmung und Zielgruppen”</w:t>
      </w:r>
      <w:r>
        <w:rPr>
          <w:rStyle w:val="Funotenzeichen"/>
          <w:lang w:bidi="ar-SA"/>
        </w:rPr>
        <w:footnoteReference w:id="21"/>
      </w:r>
      <w:r w:rsidRPr="00EF6533">
        <w:rPr>
          <w:lang w:bidi="ar-SA"/>
        </w:rPr>
        <w:t xml:space="preserve"> zu finden.</w:t>
      </w:r>
    </w:p>
    <w:p w14:paraId="7D2C1C16" w14:textId="77777777" w:rsidR="00040C50" w:rsidRDefault="00040C50" w:rsidP="00040C50">
      <w:pPr>
        <w:pStyle w:val="berschrift3"/>
        <w:rPr>
          <w:lang w:bidi="ar-SA"/>
        </w:rPr>
      </w:pPr>
      <w:bookmarkStart w:id="50" w:name="_Toc327026106"/>
      <w:bookmarkStart w:id="51" w:name="_Toc327097226"/>
      <w:r>
        <w:rPr>
          <w:lang w:bidi="ar-SA"/>
        </w:rPr>
        <w:t>Szenarien</w:t>
      </w:r>
      <w:bookmarkEnd w:id="50"/>
      <w:bookmarkEnd w:id="51"/>
    </w:p>
    <w:p w14:paraId="203E7A25" w14:textId="77777777" w:rsidR="00EF6533" w:rsidRPr="00EF6533" w:rsidRDefault="00EF6533" w:rsidP="00EF6533">
      <w:pPr>
        <w:pStyle w:val="Textkrper"/>
        <w:rPr>
          <w:lang w:bidi="ar-SA"/>
        </w:rPr>
      </w:pPr>
      <w:r w:rsidRPr="00EF6533">
        <w:rPr>
          <w:lang w:bidi="ar-SA"/>
        </w:rPr>
        <w:t>Um im Projektteam Unklarheiten bezüglich des Leistungsumfanges des Projektes bzw. der Funktionalitäten der Internetplattform Eventalizer zu klären, wurde zu Beginn des Projektes entschieden, beispielhaft ein paar Szenarien als Artefakte zu erstellen. Szenarien beschre</w:t>
      </w:r>
      <w:r w:rsidRPr="00EF6533">
        <w:rPr>
          <w:lang w:bidi="ar-SA"/>
        </w:rPr>
        <w:t>i</w:t>
      </w:r>
      <w:r w:rsidRPr="00EF6533">
        <w:rPr>
          <w:lang w:bidi="ar-SA"/>
        </w:rPr>
        <w:t>ben in der Softwareentwicklung konkrete Beispiele für Interaktionen zwischen einem Benu</w:t>
      </w:r>
      <w:r w:rsidRPr="00EF6533">
        <w:rPr>
          <w:lang w:bidi="ar-SA"/>
        </w:rPr>
        <w:t>t</w:t>
      </w:r>
      <w:r w:rsidRPr="00EF6533">
        <w:rPr>
          <w:lang w:bidi="ar-SA"/>
        </w:rPr>
        <w:t xml:space="preserve">zer und dem System. Oft werden die Benutzer dabei als </w:t>
      </w:r>
      <w:proofErr w:type="spellStart"/>
      <w:r w:rsidRPr="00EF6533">
        <w:rPr>
          <w:lang w:bidi="ar-SA"/>
        </w:rPr>
        <w:t>Personae</w:t>
      </w:r>
      <w:proofErr w:type="spellEnd"/>
      <w:r w:rsidRPr="00EF6533">
        <w:rPr>
          <w:lang w:bidi="ar-SA"/>
        </w:rPr>
        <w:t xml:space="preserve"> modelliert.</w:t>
      </w:r>
      <w:r>
        <w:rPr>
          <w:rStyle w:val="Funotenzeichen"/>
          <w:lang w:bidi="ar-SA"/>
        </w:rPr>
        <w:footnoteReference w:id="22"/>
      </w:r>
      <w:r w:rsidRPr="00EF6533">
        <w:rPr>
          <w:lang w:bidi="ar-SA"/>
        </w:rPr>
        <w:t xml:space="preserve"> Die innerhalb dieses Projektseminars umgesetzten Szenarien sollten dabei auch in Textform, d.h. als User-Stories repräsentiert werden.</w:t>
      </w:r>
    </w:p>
    <w:p w14:paraId="17E0A48D" w14:textId="77777777" w:rsidR="00040C50" w:rsidRDefault="00040C50" w:rsidP="00040C50">
      <w:pPr>
        <w:pStyle w:val="berschrift3"/>
        <w:rPr>
          <w:lang w:bidi="ar-SA"/>
        </w:rPr>
      </w:pPr>
      <w:bookmarkStart w:id="52" w:name="_Toc327026107"/>
      <w:bookmarkStart w:id="53" w:name="_Toc327097227"/>
      <w:r w:rsidRPr="00040C50">
        <w:rPr>
          <w:lang w:bidi="ar-SA"/>
        </w:rPr>
        <w:t>Überblick über die zu erbringenden Leistungen</w:t>
      </w:r>
      <w:bookmarkEnd w:id="52"/>
      <w:bookmarkEnd w:id="53"/>
    </w:p>
    <w:p w14:paraId="20157729" w14:textId="77777777" w:rsidR="00EF6533" w:rsidRPr="00EF6533" w:rsidRDefault="00EF6533" w:rsidP="00EF6533">
      <w:pPr>
        <w:pStyle w:val="Textkrper"/>
        <w:rPr>
          <w:lang w:bidi="ar-SA"/>
        </w:rPr>
      </w:pPr>
      <w:r w:rsidRPr="00EF6533">
        <w:rPr>
          <w:lang w:bidi="ar-SA"/>
        </w:rPr>
        <w:t>Dieses Artefakt wurde einstimmig als für das Projektseminar relevant angesehen, wurde aber nicht als separates Artefakt umgesetzt, sondern im Pflichtenheft integriert. Im Pflic</w:t>
      </w:r>
      <w:r w:rsidRPr="00EF6533">
        <w:rPr>
          <w:lang w:bidi="ar-SA"/>
        </w:rPr>
        <w:t>h</w:t>
      </w:r>
      <w:r w:rsidRPr="00EF6533">
        <w:rPr>
          <w:lang w:bidi="ar-SA"/>
        </w:rPr>
        <w:t>tenheft</w:t>
      </w:r>
      <w:r w:rsidR="00D0216A">
        <w:rPr>
          <w:rStyle w:val="Funotenzeichen"/>
          <w:lang w:bidi="ar-SA"/>
        </w:rPr>
        <w:footnoteReference w:id="23"/>
      </w:r>
      <w:r w:rsidRPr="00EF6533">
        <w:rPr>
          <w:lang w:bidi="ar-SA"/>
        </w:rPr>
        <w:t xml:space="preserve"> sind die zu erbringenden Leistungen </w:t>
      </w:r>
      <w:r w:rsidR="00D0216A">
        <w:rPr>
          <w:lang w:bidi="ar-SA"/>
        </w:rPr>
        <w:t>beschrieben</w:t>
      </w:r>
      <w:r w:rsidRPr="00EF6533">
        <w:rPr>
          <w:lang w:bidi="ar-SA"/>
        </w:rPr>
        <w:t>.</w:t>
      </w:r>
    </w:p>
    <w:p w14:paraId="728933BD" w14:textId="77777777" w:rsidR="00040C50" w:rsidRDefault="00040C50" w:rsidP="00040C50">
      <w:pPr>
        <w:pStyle w:val="berschrift3"/>
        <w:rPr>
          <w:lang w:bidi="ar-SA"/>
        </w:rPr>
      </w:pPr>
      <w:bookmarkStart w:id="54" w:name="_Toc327026108"/>
      <w:bookmarkStart w:id="55" w:name="_Toc327097228"/>
      <w:r>
        <w:rPr>
          <w:lang w:bidi="ar-SA"/>
        </w:rPr>
        <w:lastRenderedPageBreak/>
        <w:t>Begriffslexikon/Glossar</w:t>
      </w:r>
      <w:bookmarkEnd w:id="54"/>
      <w:bookmarkEnd w:id="55"/>
    </w:p>
    <w:p w14:paraId="1492BD51" w14:textId="77777777" w:rsidR="00D0216A" w:rsidRPr="00D0216A" w:rsidRDefault="00D0216A" w:rsidP="00D0216A">
      <w:pPr>
        <w:pStyle w:val="Textkrper"/>
        <w:rPr>
          <w:lang w:bidi="ar-SA"/>
        </w:rPr>
      </w:pPr>
      <w:r>
        <w:t>Das Begriffslexikon bzw. das Glossar enthält die Definitionen von Begriffen, die für das Pr</w:t>
      </w:r>
      <w:r>
        <w:t>o</w:t>
      </w:r>
      <w:r>
        <w:t>jektseminar aus fachlicher oder technischer Sicht relevant sind. Die Begriffe werden so def</w:t>
      </w:r>
      <w:r>
        <w:t>i</w:t>
      </w:r>
      <w:r>
        <w:t>niert, dass sie ein einheitliches und gemeinsames Verständnis innerhalb des Projektteam bzw. darüber hinaus auch für Stakeholder, etc. garantieren. Somit werden unterschiedliche subjektive Interpretationen der projektspezifischen Begriffe verhindert. Außerdem kann das Begriffslexikon bzw. das Glossar als Grundlage für die Benutzerdokumentation und die O</w:t>
      </w:r>
      <w:r>
        <w:t>n</w:t>
      </w:r>
      <w:r>
        <w:t>linehilfe verwendet werden.</w:t>
      </w:r>
    </w:p>
    <w:p w14:paraId="5C75963B" w14:textId="77777777" w:rsidR="00040C50" w:rsidRDefault="00040C50" w:rsidP="00040C50">
      <w:pPr>
        <w:pStyle w:val="berschrift3"/>
        <w:rPr>
          <w:lang w:bidi="ar-SA"/>
        </w:rPr>
      </w:pPr>
      <w:bookmarkStart w:id="56" w:name="_Toc327026109"/>
      <w:bookmarkStart w:id="57" w:name="_Toc327097229"/>
      <w:r>
        <w:rPr>
          <w:lang w:bidi="ar-SA"/>
        </w:rPr>
        <w:t>Lastenheft</w:t>
      </w:r>
      <w:bookmarkEnd w:id="56"/>
      <w:bookmarkEnd w:id="57"/>
    </w:p>
    <w:p w14:paraId="26112C0D" w14:textId="77777777" w:rsidR="00D0216A" w:rsidRPr="00D0216A" w:rsidRDefault="00D0216A" w:rsidP="00D0216A">
      <w:pPr>
        <w:pStyle w:val="Textkrper"/>
        <w:rPr>
          <w:lang w:bidi="ar-SA"/>
        </w:rPr>
      </w:pPr>
      <w:r>
        <w:t xml:space="preserve">Als eines der zentralen Artefakte der Anforderungsspezifikation sollte das Lastenheft, auch </w:t>
      </w:r>
      <w:proofErr w:type="spellStart"/>
      <w:r>
        <w:t>Requirement</w:t>
      </w:r>
      <w:proofErr w:type="spellEnd"/>
      <w:r>
        <w:t xml:space="preserve"> </w:t>
      </w:r>
      <w:proofErr w:type="spellStart"/>
      <w:r>
        <w:t>Specification</w:t>
      </w:r>
      <w:proofErr w:type="spellEnd"/>
      <w:r>
        <w:t xml:space="preserve"> genannt, für dieses Projektseminar umgesetzt werden. Das La</w:t>
      </w:r>
      <w:r>
        <w:t>s</w:t>
      </w:r>
      <w:r>
        <w:t>tenheft sollte aus Sicht des Anwenders bzw. Auftraggebers, die für die Internetplattform Eventalizer wünschenswerte und relevante Anforderungen beschreiben.</w:t>
      </w:r>
    </w:p>
    <w:p w14:paraId="7BD3C7A9" w14:textId="77777777" w:rsidR="00040C50" w:rsidRDefault="00040C50" w:rsidP="00040C50">
      <w:pPr>
        <w:pStyle w:val="berschrift3"/>
        <w:rPr>
          <w:lang w:bidi="ar-SA"/>
        </w:rPr>
      </w:pPr>
      <w:bookmarkStart w:id="58" w:name="_Toc327026110"/>
      <w:bookmarkStart w:id="59" w:name="_Toc327097230"/>
      <w:r>
        <w:rPr>
          <w:lang w:bidi="ar-SA"/>
        </w:rPr>
        <w:t>Pflichtenheft</w:t>
      </w:r>
      <w:bookmarkEnd w:id="58"/>
      <w:bookmarkEnd w:id="59"/>
    </w:p>
    <w:p w14:paraId="069F8F8A" w14:textId="77777777" w:rsidR="00D0216A" w:rsidRPr="00D0216A" w:rsidRDefault="00D0216A" w:rsidP="00D0216A">
      <w:pPr>
        <w:pStyle w:val="Textkrper"/>
        <w:rPr>
          <w:lang w:bidi="ar-SA"/>
        </w:rPr>
      </w:pPr>
      <w:r>
        <w:t xml:space="preserve">Die vorher in Lastenheft definierten Anforderungen des Auftraggebers werden aus Sicht des Auftragnehmers im Pflichtenheft bzw. in der Software </w:t>
      </w:r>
      <w:proofErr w:type="spellStart"/>
      <w:r>
        <w:t>Requirement</w:t>
      </w:r>
      <w:proofErr w:type="spellEnd"/>
      <w:r>
        <w:t xml:space="preserve"> </w:t>
      </w:r>
      <w:proofErr w:type="spellStart"/>
      <w:r>
        <w:t>Specification</w:t>
      </w:r>
      <w:proofErr w:type="spellEnd"/>
      <w:r>
        <w:t xml:space="preserve"> bezüglich der Art und Weise, wie diese Anforderungen umgesetzt und realisiert werden sollen, näher beschrieben. Das Pflichtenheft ist damit eines der zentralen Artefakte der Softwarespezifik</w:t>
      </w:r>
      <w:r>
        <w:t>a</w:t>
      </w:r>
      <w:r>
        <w:t>tion und sollte, einheitlich beschlossen, auch für dieses Projektseminar umgesetzt werden.</w:t>
      </w:r>
    </w:p>
    <w:p w14:paraId="32525F40" w14:textId="77777777" w:rsidR="00040C50" w:rsidRDefault="00040C50" w:rsidP="00040C50">
      <w:pPr>
        <w:pStyle w:val="berschrift3"/>
        <w:rPr>
          <w:lang w:bidi="ar-SA"/>
        </w:rPr>
      </w:pPr>
      <w:bookmarkStart w:id="60" w:name="_Toc327026111"/>
      <w:bookmarkStart w:id="61" w:name="_Toc327097231"/>
      <w:r>
        <w:rPr>
          <w:lang w:bidi="ar-SA"/>
        </w:rPr>
        <w:t>Anwendungsarchitektur</w:t>
      </w:r>
      <w:bookmarkEnd w:id="60"/>
      <w:bookmarkEnd w:id="61"/>
    </w:p>
    <w:p w14:paraId="1D1CE3FB" w14:textId="77777777" w:rsidR="00D0216A" w:rsidRPr="00D0216A" w:rsidRDefault="00D0216A" w:rsidP="00D0216A">
      <w:pPr>
        <w:pStyle w:val="Textkrper"/>
        <w:rPr>
          <w:lang w:bidi="ar-SA"/>
        </w:rPr>
      </w:pPr>
      <w:r w:rsidRPr="00D0216A">
        <w:rPr>
          <w:lang w:bidi="ar-SA"/>
        </w:rPr>
        <w:t xml:space="preserve">Das Artefakt für die Anwendungsarchitektur wird auch als Software </w:t>
      </w:r>
      <w:proofErr w:type="spellStart"/>
      <w:r w:rsidRPr="00D0216A">
        <w:rPr>
          <w:lang w:bidi="ar-SA"/>
        </w:rPr>
        <w:t>Architecture</w:t>
      </w:r>
      <w:proofErr w:type="spellEnd"/>
      <w:r w:rsidRPr="00D0216A">
        <w:rPr>
          <w:lang w:bidi="ar-SA"/>
        </w:rPr>
        <w:t xml:space="preserve"> </w:t>
      </w:r>
      <w:proofErr w:type="spellStart"/>
      <w:r w:rsidRPr="00D0216A">
        <w:rPr>
          <w:lang w:bidi="ar-SA"/>
        </w:rPr>
        <w:t>Document</w:t>
      </w:r>
      <w:proofErr w:type="spellEnd"/>
      <w:r w:rsidRPr="00D0216A">
        <w:rPr>
          <w:lang w:bidi="ar-SA"/>
        </w:rPr>
        <w:t xml:space="preserve"> bezeichnet und beschreibt die grundlegenden Komponenten und deren Zusammenspiel i</w:t>
      </w:r>
      <w:r w:rsidRPr="00D0216A">
        <w:rPr>
          <w:lang w:bidi="ar-SA"/>
        </w:rPr>
        <w:t>n</w:t>
      </w:r>
      <w:r w:rsidRPr="00D0216A">
        <w:rPr>
          <w:lang w:bidi="ar-SA"/>
        </w:rPr>
        <w:t>nerhalb des Systems, d.h. der Internetplattform Eventalizer. Dieses Dokument sollte auch für das Projektseminar umgesetzt werden, da es einen umfassenden Überblick über die Arch</w:t>
      </w:r>
      <w:r w:rsidRPr="00D0216A">
        <w:rPr>
          <w:lang w:bidi="ar-SA"/>
        </w:rPr>
        <w:t>i</w:t>
      </w:r>
      <w:r w:rsidRPr="00D0216A">
        <w:rPr>
          <w:lang w:bidi="ar-SA"/>
        </w:rPr>
        <w:t>tektur, d.h. die Grobgliederung der Komponenten der gesamten Internetplattform, vermi</w:t>
      </w:r>
      <w:r w:rsidRPr="00D0216A">
        <w:rPr>
          <w:lang w:bidi="ar-SA"/>
        </w:rPr>
        <w:t>t</w:t>
      </w:r>
      <w:r w:rsidRPr="00D0216A">
        <w:rPr>
          <w:lang w:bidi="ar-SA"/>
        </w:rPr>
        <w:t>teln.</w:t>
      </w:r>
    </w:p>
    <w:p w14:paraId="7862E3D4" w14:textId="77777777" w:rsidR="00040C50" w:rsidRDefault="00040C50" w:rsidP="00040C50">
      <w:pPr>
        <w:pStyle w:val="berschrift3"/>
        <w:rPr>
          <w:lang w:bidi="ar-SA"/>
        </w:rPr>
      </w:pPr>
      <w:bookmarkStart w:id="62" w:name="_Toc327026112"/>
      <w:bookmarkStart w:id="63" w:name="_Toc327097232"/>
      <w:r>
        <w:rPr>
          <w:lang w:bidi="ar-SA"/>
        </w:rPr>
        <w:lastRenderedPageBreak/>
        <w:t>Designmodell</w:t>
      </w:r>
      <w:bookmarkEnd w:id="62"/>
      <w:bookmarkEnd w:id="63"/>
    </w:p>
    <w:p w14:paraId="04CB3F72" w14:textId="77777777" w:rsidR="00040C50" w:rsidRPr="00040C50" w:rsidRDefault="00D0216A" w:rsidP="00040C50">
      <w:pPr>
        <w:pStyle w:val="Textkrper"/>
        <w:rPr>
          <w:lang w:bidi="ar-SA"/>
        </w:rPr>
      </w:pPr>
      <w:r w:rsidRPr="00D0216A">
        <w:rPr>
          <w:lang w:bidi="ar-SA"/>
        </w:rPr>
        <w:t>Das Design Modell enthält die systemrelevanten Komponenten, Schnittstellen, wichtige Klassen und das Datenmodell. Da diese Aspekte bereits in den Artefakten “Pflichtenheft”</w:t>
      </w:r>
      <w:r w:rsidR="004D484E">
        <w:rPr>
          <w:rStyle w:val="Funotenzeichen"/>
          <w:lang w:bidi="ar-SA"/>
        </w:rPr>
        <w:footnoteReference w:id="24"/>
      </w:r>
      <w:r w:rsidRPr="00D0216A">
        <w:rPr>
          <w:lang w:bidi="ar-SA"/>
        </w:rPr>
        <w:t xml:space="preserve"> und “Anwendungsarchitektur” beschrieben werden, wurde entschieden, dieses Artefakt nicht separat zu erstellen und umzusetzen.</w:t>
      </w:r>
    </w:p>
    <w:p w14:paraId="044D9C75" w14:textId="77777777" w:rsidR="00785E28" w:rsidRDefault="00785E28" w:rsidP="00785E28">
      <w:pPr>
        <w:pStyle w:val="berschrift1"/>
        <w:rPr>
          <w:lang w:bidi="ar-SA"/>
        </w:rPr>
      </w:pPr>
      <w:bookmarkStart w:id="64" w:name="_Toc327026113"/>
      <w:bookmarkStart w:id="65" w:name="_Toc327097233"/>
      <w:commentRangeStart w:id="66"/>
      <w:r>
        <w:rPr>
          <w:lang w:bidi="ar-SA"/>
        </w:rPr>
        <w:lastRenderedPageBreak/>
        <w:t>Projektdurchführung</w:t>
      </w:r>
      <w:commentRangeEnd w:id="66"/>
      <w:r w:rsidR="004D484E">
        <w:rPr>
          <w:rStyle w:val="Kommentarzeichen"/>
          <w:rFonts w:asciiTheme="minorHAnsi" w:eastAsiaTheme="minorEastAsia" w:hAnsiTheme="minorHAnsi" w:cstheme="minorBidi"/>
          <w:smallCaps w:val="0"/>
          <w:color w:val="auto"/>
          <w:spacing w:val="0"/>
        </w:rPr>
        <w:commentReference w:id="66"/>
      </w:r>
      <w:bookmarkEnd w:id="64"/>
      <w:bookmarkEnd w:id="65"/>
    </w:p>
    <w:p w14:paraId="3077F624" w14:textId="77777777" w:rsidR="007F234D" w:rsidRPr="007F234D" w:rsidRDefault="007F234D" w:rsidP="007F234D">
      <w:pPr>
        <w:pStyle w:val="Textkrper"/>
        <w:rPr>
          <w:lang w:bidi="ar-SA"/>
        </w:rPr>
      </w:pPr>
      <w:r>
        <w:rPr>
          <w:lang w:bidi="ar-SA"/>
        </w:rPr>
        <w:t xml:space="preserve">In diesem Kapitel erfolgt die Umsetzung, </w:t>
      </w:r>
      <w:r w:rsidRPr="009927D2">
        <w:rPr>
          <w:lang w:bidi="ar-SA"/>
        </w:rPr>
        <w:t>Analyse und Reflexion der Entscheidungen</w:t>
      </w:r>
      <w:r>
        <w:rPr>
          <w:lang w:bidi="ar-SA"/>
        </w:rPr>
        <w:t xml:space="preserve"> aus der Projektinitialisierung. Es werden die wesentlichen Eckpunkte der Umsetzung der einzelnen Artefakte und Entscheidungen beschrieben. Bedeutende Änderungen im Projektverlauf we</w:t>
      </w:r>
      <w:r>
        <w:rPr>
          <w:lang w:bidi="ar-SA"/>
        </w:rPr>
        <w:t>r</w:t>
      </w:r>
      <w:r>
        <w:rPr>
          <w:lang w:bidi="ar-SA"/>
        </w:rPr>
        <w:t>den aufgezeigt, erläutert und bewertet, sowie zukünftige Verbesserungsvorschläge darg</w:t>
      </w:r>
      <w:r>
        <w:rPr>
          <w:lang w:bidi="ar-SA"/>
        </w:rPr>
        <w:t>e</w:t>
      </w:r>
      <w:r>
        <w:rPr>
          <w:lang w:bidi="ar-SA"/>
        </w:rPr>
        <w:t>stellt. Die Gliederung orientiert sich an der Struktur und dem Aufbau des vorherigen Kapitels.</w:t>
      </w:r>
    </w:p>
    <w:p w14:paraId="052AA16B" w14:textId="77777777" w:rsidR="00785E28" w:rsidRDefault="00785E28" w:rsidP="00785E28">
      <w:pPr>
        <w:pStyle w:val="berschrift2"/>
        <w:rPr>
          <w:lang w:bidi="ar-SA"/>
        </w:rPr>
      </w:pPr>
      <w:bookmarkStart w:id="67" w:name="_Toc327026114"/>
      <w:bookmarkStart w:id="68" w:name="_Toc327097234"/>
      <w:r>
        <w:rPr>
          <w:lang w:bidi="ar-SA"/>
        </w:rPr>
        <w:t xml:space="preserve">Umsetzung der </w:t>
      </w:r>
      <w:r w:rsidR="00F46F1E">
        <w:rPr>
          <w:lang w:bidi="ar-SA"/>
        </w:rPr>
        <w:t>Projektidee</w:t>
      </w:r>
      <w:bookmarkEnd w:id="67"/>
      <w:bookmarkEnd w:id="68"/>
    </w:p>
    <w:p w14:paraId="4F7F2D48" w14:textId="77777777" w:rsidR="004D484E" w:rsidRDefault="004D484E" w:rsidP="004D484E">
      <w:pPr>
        <w:pStyle w:val="Textkrper"/>
        <w:rPr>
          <w:lang w:bidi="ar-SA"/>
        </w:rPr>
      </w:pPr>
      <w:r w:rsidRPr="004D484E">
        <w:rPr>
          <w:lang w:bidi="ar-SA"/>
        </w:rPr>
        <w:t xml:space="preserve">Da für dieses Projekt keine Ausschreibung eines Auftraggebers existierte, auf der sich der potenzielle Anbieter per Abgabe eines Angebotes bewerben könnte, musste im Projektteam die Projektidee eigenständig entwickelt werden. Die Basis hierfür bildete die im Kapitel </w:t>
      </w:r>
      <w:r w:rsidR="003A3985">
        <w:rPr>
          <w:lang w:bidi="ar-SA"/>
        </w:rPr>
        <w:fldChar w:fldCharType="begin"/>
      </w:r>
      <w:r>
        <w:rPr>
          <w:lang w:bidi="ar-SA"/>
        </w:rPr>
        <w:instrText xml:space="preserve"> REF _Ref327016958 \r \h </w:instrText>
      </w:r>
      <w:r w:rsidR="003A3985">
        <w:rPr>
          <w:lang w:bidi="ar-SA"/>
        </w:rPr>
      </w:r>
      <w:r w:rsidR="003A3985">
        <w:rPr>
          <w:lang w:bidi="ar-SA"/>
        </w:rPr>
        <w:fldChar w:fldCharType="separate"/>
      </w:r>
      <w:r>
        <w:rPr>
          <w:lang w:bidi="ar-SA"/>
        </w:rPr>
        <w:t>2.1</w:t>
      </w:r>
      <w:r w:rsidR="003A3985">
        <w:rPr>
          <w:lang w:bidi="ar-SA"/>
        </w:rPr>
        <w:fldChar w:fldCharType="end"/>
      </w:r>
      <w:r>
        <w:rPr>
          <w:lang w:bidi="ar-SA"/>
        </w:rPr>
        <w:t xml:space="preserve"> „</w:t>
      </w:r>
      <w:r w:rsidR="003A3985">
        <w:rPr>
          <w:lang w:bidi="ar-SA"/>
        </w:rPr>
        <w:fldChar w:fldCharType="begin"/>
      </w:r>
      <w:r>
        <w:rPr>
          <w:lang w:bidi="ar-SA"/>
        </w:rPr>
        <w:instrText xml:space="preserve"> REF _Ref327016958 \h </w:instrText>
      </w:r>
      <w:r w:rsidR="003A3985">
        <w:rPr>
          <w:lang w:bidi="ar-SA"/>
        </w:rPr>
      </w:r>
      <w:r w:rsidR="003A3985">
        <w:rPr>
          <w:lang w:bidi="ar-SA"/>
        </w:rPr>
        <w:fldChar w:fldCharType="separate"/>
      </w:r>
      <w:r>
        <w:rPr>
          <w:lang w:bidi="ar-SA"/>
        </w:rPr>
        <w:t>Projektidee</w:t>
      </w:r>
      <w:r w:rsidR="003A3985">
        <w:rPr>
          <w:lang w:bidi="ar-SA"/>
        </w:rPr>
        <w:fldChar w:fldCharType="end"/>
      </w:r>
      <w:r>
        <w:rPr>
          <w:lang w:bidi="ar-SA"/>
        </w:rPr>
        <w:t xml:space="preserve">“, Seite </w:t>
      </w:r>
      <w:r w:rsidR="003A3985">
        <w:rPr>
          <w:lang w:bidi="ar-SA"/>
        </w:rPr>
        <w:fldChar w:fldCharType="begin"/>
      </w:r>
      <w:r>
        <w:rPr>
          <w:lang w:bidi="ar-SA"/>
        </w:rPr>
        <w:instrText xml:space="preserve"> PAGEREF _Ref327016958 \h </w:instrText>
      </w:r>
      <w:r w:rsidR="003A3985">
        <w:rPr>
          <w:lang w:bidi="ar-SA"/>
        </w:rPr>
      </w:r>
      <w:r w:rsidR="003A3985">
        <w:rPr>
          <w:lang w:bidi="ar-SA"/>
        </w:rPr>
        <w:fldChar w:fldCharType="separate"/>
      </w:r>
      <w:r>
        <w:rPr>
          <w:noProof/>
          <w:lang w:bidi="ar-SA"/>
        </w:rPr>
        <w:t>2</w:t>
      </w:r>
      <w:r w:rsidR="003A3985">
        <w:rPr>
          <w:lang w:bidi="ar-SA"/>
        </w:rPr>
        <w:fldChar w:fldCharType="end"/>
      </w:r>
      <w:r>
        <w:rPr>
          <w:lang w:bidi="ar-SA"/>
        </w:rPr>
        <w:t>,</w:t>
      </w:r>
      <w:r w:rsidRPr="004D484E">
        <w:rPr>
          <w:lang w:bidi="ar-SA"/>
        </w:rPr>
        <w:t xml:space="preserve"> beschriebene, gemeinschaftlich per Brainstorming entwickelte, sehr rudimentäre Vorstellung üb</w:t>
      </w:r>
      <w:r>
        <w:rPr>
          <w:lang w:bidi="ar-SA"/>
        </w:rPr>
        <w:t xml:space="preserve">er das Projekt, welche als </w:t>
      </w:r>
      <w:proofErr w:type="spellStart"/>
      <w:r>
        <w:rPr>
          <w:lang w:bidi="ar-SA"/>
        </w:rPr>
        <w:t>Mind-</w:t>
      </w:r>
      <w:r w:rsidRPr="004D484E">
        <w:rPr>
          <w:lang w:bidi="ar-SA"/>
        </w:rPr>
        <w:t>Map</w:t>
      </w:r>
      <w:proofErr w:type="spellEnd"/>
      <w:r w:rsidRPr="004D484E">
        <w:rPr>
          <w:lang w:bidi="ar-SA"/>
        </w:rPr>
        <w:t xml:space="preserve"> zusammengefasst wurde:</w:t>
      </w:r>
    </w:p>
    <w:p w14:paraId="5CF911D3" w14:textId="77777777" w:rsidR="004D484E" w:rsidRDefault="004D484E" w:rsidP="004D484E">
      <w:pPr>
        <w:pStyle w:val="Textkrper"/>
        <w:keepNext/>
      </w:pPr>
      <w:r>
        <w:rPr>
          <w:noProof/>
          <w:lang w:eastAsia="de-DE" w:bidi="ar-SA"/>
        </w:rPr>
        <w:lastRenderedPageBreak/>
        <w:drawing>
          <wp:inline distT="0" distB="0" distL="0" distR="0">
            <wp:extent cx="5761355" cy="381307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1355" cy="3813071"/>
                    </a:xfrm>
                    <a:prstGeom prst="rect">
                      <a:avLst/>
                    </a:prstGeom>
                    <a:noFill/>
                    <a:ln>
                      <a:noFill/>
                    </a:ln>
                  </pic:spPr>
                </pic:pic>
              </a:graphicData>
            </a:graphic>
          </wp:inline>
        </w:drawing>
      </w:r>
    </w:p>
    <w:p w14:paraId="5A2DB05B" w14:textId="77777777" w:rsidR="004D484E" w:rsidRDefault="004D484E" w:rsidP="004D484E">
      <w:pPr>
        <w:pStyle w:val="Beschriftung"/>
        <w:jc w:val="both"/>
      </w:pPr>
      <w:bookmarkStart w:id="69" w:name="_Toc327090791"/>
      <w:r>
        <w:t xml:space="preserve">Abbildung </w:t>
      </w:r>
      <w:r w:rsidR="003A3985">
        <w:fldChar w:fldCharType="begin"/>
      </w:r>
      <w:r>
        <w:instrText xml:space="preserve"> SEQ Abbildung \* ARABIC </w:instrText>
      </w:r>
      <w:r w:rsidR="003A3985">
        <w:fldChar w:fldCharType="separate"/>
      </w:r>
      <w:r w:rsidR="000B693C">
        <w:rPr>
          <w:noProof/>
        </w:rPr>
        <w:t>1</w:t>
      </w:r>
      <w:r w:rsidR="003A3985">
        <w:fldChar w:fldCharType="end"/>
      </w:r>
      <w:r>
        <w:t xml:space="preserve"> Brainstorming: Projektidee</w:t>
      </w:r>
      <w:r>
        <w:rPr>
          <w:rStyle w:val="Funotenzeichen"/>
        </w:rPr>
        <w:footnoteReference w:id="25"/>
      </w:r>
      <w:bookmarkEnd w:id="69"/>
    </w:p>
    <w:p w14:paraId="25D371B2" w14:textId="77777777" w:rsidR="004D484E" w:rsidRPr="004D484E" w:rsidRDefault="004D484E" w:rsidP="004D484E">
      <w:pPr>
        <w:pStyle w:val="Textkrper"/>
        <w:rPr>
          <w:lang w:bidi="ar-SA"/>
        </w:rPr>
      </w:pPr>
      <w:r>
        <w:rPr>
          <w:lang w:bidi="ar-SA"/>
        </w:rPr>
        <w:t xml:space="preserve">Diese auf Basis einer </w:t>
      </w:r>
      <w:proofErr w:type="spellStart"/>
      <w:r>
        <w:rPr>
          <w:lang w:bidi="ar-SA"/>
        </w:rPr>
        <w:t>Mind-</w:t>
      </w:r>
      <w:r w:rsidRPr="004D484E">
        <w:rPr>
          <w:lang w:bidi="ar-SA"/>
        </w:rPr>
        <w:t>Map</w:t>
      </w:r>
      <w:proofErr w:type="spellEnd"/>
      <w:r w:rsidRPr="004D484E">
        <w:rPr>
          <w:lang w:bidi="ar-SA"/>
        </w:rPr>
        <w:t xml:space="preserve"> entwickelte Vorstellung ließ noch genügend Interpretation</w:t>
      </w:r>
      <w:r w:rsidRPr="004D484E">
        <w:rPr>
          <w:lang w:bidi="ar-SA"/>
        </w:rPr>
        <w:t>s</w:t>
      </w:r>
      <w:r w:rsidRPr="004D484E">
        <w:rPr>
          <w:lang w:bidi="ar-SA"/>
        </w:rPr>
        <w:t>spielraum in vielen Themenbereichen zu und musste erst einmal in wichtigen, für die weit</w:t>
      </w:r>
      <w:r w:rsidRPr="004D484E">
        <w:rPr>
          <w:lang w:bidi="ar-SA"/>
        </w:rPr>
        <w:t>e</w:t>
      </w:r>
      <w:r w:rsidRPr="004D484E">
        <w:rPr>
          <w:lang w:bidi="ar-SA"/>
        </w:rPr>
        <w:t>re Entwicklung notwendigen Bereichen konkretisiert werden. Hierfür wurde das Projekt-Exposé</w:t>
      </w:r>
      <w:r>
        <w:rPr>
          <w:rStyle w:val="Funotenzeichen"/>
          <w:lang w:bidi="ar-SA"/>
        </w:rPr>
        <w:footnoteReference w:id="26"/>
      </w:r>
      <w:r w:rsidRPr="004D484E">
        <w:rPr>
          <w:lang w:bidi="ar-SA"/>
        </w:rPr>
        <w:t xml:space="preserve"> geschrieben</w:t>
      </w:r>
      <w:r>
        <w:rPr>
          <w:lang w:bidi="ar-SA"/>
        </w:rPr>
        <w:t xml:space="preserve">. Dies beschreibt </w:t>
      </w:r>
      <w:r w:rsidRPr="004D484E">
        <w:rPr>
          <w:lang w:bidi="ar-SA"/>
        </w:rPr>
        <w:t>neben der Realisierungsplattform und dem Vorg</w:t>
      </w:r>
      <w:r w:rsidRPr="004D484E">
        <w:rPr>
          <w:lang w:bidi="ar-SA"/>
        </w:rPr>
        <w:t>e</w:t>
      </w:r>
      <w:r w:rsidRPr="004D484E">
        <w:rPr>
          <w:lang w:bidi="ar-SA"/>
        </w:rPr>
        <w:t>hensmodell auch das Projektthema, in welchem auch die Mehrwerte der Internetplattform aufgeführt sind</w:t>
      </w:r>
      <w:r>
        <w:rPr>
          <w:lang w:bidi="ar-SA"/>
        </w:rPr>
        <w:t>.</w:t>
      </w:r>
    </w:p>
    <w:p w14:paraId="3BBD7CF3" w14:textId="77777777" w:rsidR="00785E28" w:rsidRDefault="00785E28" w:rsidP="00785E28">
      <w:pPr>
        <w:pStyle w:val="berschrift2"/>
        <w:rPr>
          <w:lang w:bidi="ar-SA"/>
        </w:rPr>
      </w:pPr>
      <w:bookmarkStart w:id="70" w:name="_Toc327026115"/>
      <w:bookmarkStart w:id="71" w:name="_Toc327097235"/>
      <w:r>
        <w:rPr>
          <w:lang w:bidi="ar-SA"/>
        </w:rPr>
        <w:t xml:space="preserve">Umsetzung der </w:t>
      </w:r>
      <w:r w:rsidR="00F46F1E">
        <w:rPr>
          <w:lang w:bidi="ar-SA"/>
        </w:rPr>
        <w:t>Aufgabenverteilung und -durchführung</w:t>
      </w:r>
      <w:bookmarkEnd w:id="70"/>
      <w:bookmarkEnd w:id="71"/>
    </w:p>
    <w:p w14:paraId="6F6F5476" w14:textId="77777777" w:rsidR="004D484E" w:rsidRDefault="004D484E" w:rsidP="004D484E">
      <w:pPr>
        <w:pStyle w:val="Textkrper"/>
        <w:rPr>
          <w:lang w:bidi="ar-SA"/>
        </w:rPr>
      </w:pPr>
      <w:r>
        <w:rPr>
          <w:lang w:bidi="ar-SA"/>
        </w:rPr>
        <w:t>Im Rahmen der Aufgabenverteilung wurde entschieden, dass das Projekt nach dem Motto “Jeder macht alles” durchgeführt wird und somit für jeden Aufgaben im Bereich der Anfo</w:t>
      </w:r>
      <w:r>
        <w:rPr>
          <w:lang w:bidi="ar-SA"/>
        </w:rPr>
        <w:t>r</w:t>
      </w:r>
      <w:r>
        <w:rPr>
          <w:lang w:bidi="ar-SA"/>
        </w:rPr>
        <w:t>derungsermittlung, der Softwarespezifizierung, der Architekturkonzeption, des Entwurfs, der Implementierung und der Qualitätssicherung erledigt wird. Damit sollte jedes Projektmi</w:t>
      </w:r>
      <w:r>
        <w:rPr>
          <w:lang w:bidi="ar-SA"/>
        </w:rPr>
        <w:t>t</w:t>
      </w:r>
      <w:r>
        <w:rPr>
          <w:lang w:bidi="ar-SA"/>
        </w:rPr>
        <w:t>glied das Maximale aus dem Projektseminar mitnehmen. Dies wurde bewusst - auch unter der Berücksichtigung von einem erhöhtem Zeitaufwand und stressigen Situationen - so en</w:t>
      </w:r>
      <w:r>
        <w:rPr>
          <w:lang w:bidi="ar-SA"/>
        </w:rPr>
        <w:t>t</w:t>
      </w:r>
      <w:r>
        <w:rPr>
          <w:lang w:bidi="ar-SA"/>
        </w:rPr>
        <w:lastRenderedPageBreak/>
        <w:t>schieden und im weiteren Projektverlauf bei der Verteilung und Durchführung von Aufgaben versucht zu berücksichtigen.</w:t>
      </w:r>
    </w:p>
    <w:p w14:paraId="1D081912" w14:textId="77777777" w:rsidR="004D484E" w:rsidRDefault="004D484E" w:rsidP="004D484E">
      <w:pPr>
        <w:pStyle w:val="Textkrper"/>
        <w:rPr>
          <w:lang w:bidi="ar-SA"/>
        </w:rPr>
      </w:pPr>
      <w:r>
        <w:rPr>
          <w:lang w:bidi="ar-SA"/>
        </w:rPr>
        <w:t>Nichtdestotrotz bildeten sich Aufgabenbereiche heraus, welche primär durch bestimmte Personen bearbeitet wurden. Dies lag zum einen daran, dass einige Personen bei diesen Aufgaben über ein höheres Know-how verfügten oder diese Aufgabe nicht als Team durc</w:t>
      </w:r>
      <w:r>
        <w:rPr>
          <w:lang w:bidi="ar-SA"/>
        </w:rPr>
        <w:t>h</w:t>
      </w:r>
      <w:r>
        <w:rPr>
          <w:lang w:bidi="ar-SA"/>
        </w:rPr>
        <w:t>führbar waren.</w:t>
      </w:r>
    </w:p>
    <w:p w14:paraId="5AB69816" w14:textId="77777777" w:rsidR="004D484E" w:rsidRDefault="004D484E" w:rsidP="004D484E">
      <w:pPr>
        <w:pStyle w:val="Textkrper"/>
        <w:rPr>
          <w:lang w:bidi="ar-SA"/>
        </w:rPr>
      </w:pPr>
      <w:r>
        <w:rPr>
          <w:lang w:bidi="ar-SA"/>
        </w:rPr>
        <w:t>Im Folgenden werden einige Aufgabenbereiche bzw. unterstützende Aktivitäten der Sof</w:t>
      </w:r>
      <w:r>
        <w:rPr>
          <w:lang w:bidi="ar-SA"/>
        </w:rPr>
        <w:t>t</w:t>
      </w:r>
      <w:r>
        <w:rPr>
          <w:lang w:bidi="ar-SA"/>
        </w:rPr>
        <w:t>wareentwicklung aufgeführt, welche primär durch eine oder mehrere Personen zusätzlich zu den „normalen” Projektaufgaben bzw. Softwareentwicklungsaktivitäten bearbeitet und erl</w:t>
      </w:r>
      <w:r>
        <w:rPr>
          <w:lang w:bidi="ar-SA"/>
        </w:rPr>
        <w:t>e</w:t>
      </w:r>
      <w:r>
        <w:rPr>
          <w:lang w:bidi="ar-SA"/>
        </w:rPr>
        <w:t>digt wurden:</w:t>
      </w:r>
    </w:p>
    <w:p w14:paraId="29F567F3" w14:textId="77777777" w:rsidR="004D484E" w:rsidRDefault="004D484E" w:rsidP="004D484E">
      <w:pPr>
        <w:pStyle w:val="Aufzhlungszeichen2"/>
      </w:pPr>
      <w:r>
        <w:t xml:space="preserve">Projektmanagement und Planung, inkl. Aufgabenverteilung und Aufgabenkontrolle bzw. Aufgabenüberwachung (Alexander </w:t>
      </w:r>
      <w:proofErr w:type="spellStart"/>
      <w:r>
        <w:t>Benölken</w:t>
      </w:r>
      <w:proofErr w:type="spellEnd"/>
      <w:r>
        <w:t>)</w:t>
      </w:r>
    </w:p>
    <w:p w14:paraId="46A19497" w14:textId="77777777" w:rsidR="004D484E" w:rsidRDefault="004D484E" w:rsidP="004D484E">
      <w:pPr>
        <w:pStyle w:val="Aufzhlungszeichen2"/>
      </w:pPr>
      <w:r>
        <w:t xml:space="preserve">Auswahl eines </w:t>
      </w:r>
      <w:proofErr w:type="spellStart"/>
      <w:r>
        <w:t>Repository‘s</w:t>
      </w:r>
      <w:proofErr w:type="spellEnd"/>
      <w:r>
        <w:t xml:space="preserve"> und </w:t>
      </w:r>
      <w:proofErr w:type="spellStart"/>
      <w:r>
        <w:t>Versionierungstools</w:t>
      </w:r>
      <w:proofErr w:type="spellEnd"/>
      <w:r>
        <w:t xml:space="preserve"> (Matthias Beer/ Felix Wessel)</w:t>
      </w:r>
    </w:p>
    <w:p w14:paraId="3FCE515A" w14:textId="77777777" w:rsidR="004D484E" w:rsidRDefault="004D484E" w:rsidP="004D484E">
      <w:pPr>
        <w:pStyle w:val="Aufzhlungszeichen2"/>
      </w:pPr>
      <w:r>
        <w:t xml:space="preserve">Auswahl eines Modellierungstools (Felix Schulze </w:t>
      </w:r>
      <w:proofErr w:type="spellStart"/>
      <w:r>
        <w:t>Mönking</w:t>
      </w:r>
      <w:proofErr w:type="spellEnd"/>
      <w:r>
        <w:t>)</w:t>
      </w:r>
    </w:p>
    <w:p w14:paraId="6913C422" w14:textId="77777777" w:rsidR="004D484E" w:rsidRDefault="004D484E" w:rsidP="004D484E">
      <w:pPr>
        <w:pStyle w:val="Aufzhlungszeichen2"/>
      </w:pPr>
      <w:r>
        <w:t xml:space="preserve">Protokollführung und Template-Erstellung (Martin </w:t>
      </w:r>
      <w:proofErr w:type="spellStart"/>
      <w:r>
        <w:t>Garrels</w:t>
      </w:r>
      <w:proofErr w:type="spellEnd"/>
      <w:r>
        <w:t>)</w:t>
      </w:r>
    </w:p>
    <w:p w14:paraId="36582F68" w14:textId="77777777" w:rsidR="004D484E" w:rsidRPr="004D484E" w:rsidRDefault="004D484E" w:rsidP="004D484E">
      <w:pPr>
        <w:pStyle w:val="Textkrper"/>
        <w:rPr>
          <w:lang w:bidi="ar-SA"/>
        </w:rPr>
      </w:pPr>
      <w:r>
        <w:t>Ein Vorteil der Entscheidung, dass jedes Teammitglied möglichst jeden Bereich der Sof</w:t>
      </w:r>
      <w:r>
        <w:t>t</w:t>
      </w:r>
      <w:r>
        <w:t>wareentwicklung bearbeitet, war es, das Know-how in die Breite gestreut wurde. Jedes Teammitglied lernte so die sechs grundlegenden Aktivitätsbereiche der Softwareentwicklung (Anforderungsermittlung, Softwarespezifizierung, Architekturkonzeption, Entwurfs, Impl</w:t>
      </w:r>
      <w:r>
        <w:t>e</w:t>
      </w:r>
      <w:r>
        <w:t>mentierung und Qualitätssicherung) kennen und vertiefte in diesen Bereichen das Wissen und die Anwendungskompetenz. Somit wurde das Ziel, dass jeder das Maximale aus dem Projektseminar mitnehmen sollte, erreicht. Als nachteilig kann der persönliche, erhöhte Zeitaufwand für das Projektseminar angesehen werden. Aufgrund der breit angelegten Au</w:t>
      </w:r>
      <w:r>
        <w:t>f</w:t>
      </w:r>
      <w:r>
        <w:t>gabenbearbeitung musste sich jedes Teammitglied in jeden Aktivitätsbereich der Softwar</w:t>
      </w:r>
      <w:r>
        <w:t>e</w:t>
      </w:r>
      <w:r>
        <w:t>entwicklung einarbeiten und zurecht finden, um dort auch die quantitativ und qualitativ geforderten Ergebnisse liefern zu können. Darüber hinaus mussten die oben aufgeführten Aufgabenbereiche noch durch einige Teammitglieder parallel erledigt werden.</w:t>
      </w:r>
    </w:p>
    <w:p w14:paraId="701F8790" w14:textId="77777777" w:rsidR="005E5BE5" w:rsidRDefault="005E5BE5" w:rsidP="00785E28">
      <w:pPr>
        <w:pStyle w:val="berschrift2"/>
        <w:rPr>
          <w:lang w:bidi="ar-SA"/>
        </w:rPr>
      </w:pPr>
      <w:bookmarkStart w:id="72" w:name="_Toc327026116"/>
      <w:bookmarkStart w:id="73" w:name="_Toc327097236"/>
      <w:r>
        <w:rPr>
          <w:lang w:bidi="ar-SA"/>
        </w:rPr>
        <w:t>Umsetzung der Entscheidungskompetenz</w:t>
      </w:r>
      <w:bookmarkEnd w:id="73"/>
    </w:p>
    <w:p w14:paraId="04A096E7" w14:textId="77777777" w:rsidR="005E5BE5" w:rsidRPr="005E5BE5" w:rsidRDefault="005E5BE5" w:rsidP="005E5BE5">
      <w:pPr>
        <w:pStyle w:val="Textkrper"/>
        <w:rPr>
          <w:lang w:bidi="ar-SA"/>
        </w:rPr>
      </w:pPr>
      <w:r w:rsidRPr="005E5BE5">
        <w:rPr>
          <w:lang w:bidi="ar-SA"/>
        </w:rPr>
        <w:t>Bei Beginn des Projektes wurde festgelegt, dass wichtige und relevante, den weiteren Pr</w:t>
      </w:r>
      <w:r w:rsidRPr="005E5BE5">
        <w:rPr>
          <w:lang w:bidi="ar-SA"/>
        </w:rPr>
        <w:t>o</w:t>
      </w:r>
      <w:r w:rsidRPr="005E5BE5">
        <w:rPr>
          <w:lang w:bidi="ar-SA"/>
        </w:rPr>
        <w:t xml:space="preserve">jektverlauf betreffende Entscheidungen durch das gesamte Team mehrheitlich entschieden werden sollen. Diese Entscheidung hatte die Auswirkung, dass in mehreren Bereichen viele </w:t>
      </w:r>
      <w:r w:rsidRPr="005E5BE5">
        <w:rPr>
          <w:lang w:bidi="ar-SA"/>
        </w:rPr>
        <w:lastRenderedPageBreak/>
        <w:t>Sachverhalte oft gemeinsam in kontroversen Diskussionen erörtert wurden, um dann g</w:t>
      </w:r>
      <w:r w:rsidRPr="005E5BE5">
        <w:rPr>
          <w:lang w:bidi="ar-SA"/>
        </w:rPr>
        <w:t>e</w:t>
      </w:r>
      <w:r w:rsidRPr="005E5BE5">
        <w:rPr>
          <w:lang w:bidi="ar-SA"/>
        </w:rPr>
        <w:t>meinschaftlich eine Entscheidung zu fällen. Diese teamorientierte Entscheidungsfindung wurde im weiteren Projektverlauf durch einen erhöhten Zeitbedarf bei Treffen und Jour fixes “erkauft”. Im Nachhinein wäre es gegebenenfalls besser gewesen die Entscheidungskomp</w:t>
      </w:r>
      <w:r w:rsidRPr="005E5BE5">
        <w:rPr>
          <w:lang w:bidi="ar-SA"/>
        </w:rPr>
        <w:t>e</w:t>
      </w:r>
      <w:r w:rsidRPr="005E5BE5">
        <w:rPr>
          <w:lang w:bidi="ar-SA"/>
        </w:rPr>
        <w:t>tenz in einigen Bereichen auf ein oder zwei Teammitglieder zu verteilen, um so schlankere und schnellere Entscheidungen fällen zu können. Trotzdem hätten grundsätzliche Entsche</w:t>
      </w:r>
      <w:r w:rsidRPr="005E5BE5">
        <w:rPr>
          <w:lang w:bidi="ar-SA"/>
        </w:rPr>
        <w:t>i</w:t>
      </w:r>
      <w:r w:rsidRPr="005E5BE5">
        <w:rPr>
          <w:lang w:bidi="ar-SA"/>
        </w:rPr>
        <w:t>dungen nur im kompletten Team getroffen werden können, so dass es für einige Entsche</w:t>
      </w:r>
      <w:r w:rsidRPr="005E5BE5">
        <w:rPr>
          <w:lang w:bidi="ar-SA"/>
        </w:rPr>
        <w:t>i</w:t>
      </w:r>
      <w:r w:rsidRPr="005E5BE5">
        <w:rPr>
          <w:lang w:bidi="ar-SA"/>
        </w:rPr>
        <w:t>dungen einen erhöhten Abstimmungsbedarf gegeben hätte. Dies wäre entsprechend im Projektplan mit zu berücksichtigen. Für besonders kontrovers diskutierte Themen, bei denen eine Mehrheitsfindung innerhalb der Projektgruppe schwierig war, wäre eine Schiedsstelle bspw. in Form des Projektleiters hilfreich gewesen um zeitnah eine verbindliche Entsche</w:t>
      </w:r>
      <w:r w:rsidRPr="005E5BE5">
        <w:rPr>
          <w:lang w:bidi="ar-SA"/>
        </w:rPr>
        <w:t>i</w:t>
      </w:r>
      <w:r w:rsidRPr="005E5BE5">
        <w:rPr>
          <w:lang w:bidi="ar-SA"/>
        </w:rPr>
        <w:t>dung zu treffen.</w:t>
      </w:r>
    </w:p>
    <w:p w14:paraId="1FC9CB80" w14:textId="77777777" w:rsidR="00785E28" w:rsidRDefault="00785E28" w:rsidP="00785E28">
      <w:pPr>
        <w:pStyle w:val="berschrift2"/>
        <w:rPr>
          <w:lang w:bidi="ar-SA"/>
        </w:rPr>
      </w:pPr>
      <w:bookmarkStart w:id="74" w:name="_Toc327097237"/>
      <w:r>
        <w:rPr>
          <w:lang w:bidi="ar-SA"/>
        </w:rPr>
        <w:t xml:space="preserve">Umsetzung der </w:t>
      </w:r>
      <w:r w:rsidR="00F46F1E">
        <w:rPr>
          <w:lang w:bidi="ar-SA"/>
        </w:rPr>
        <w:t>Jour fixes</w:t>
      </w:r>
      <w:bookmarkEnd w:id="72"/>
      <w:bookmarkEnd w:id="74"/>
    </w:p>
    <w:p w14:paraId="1B90AE17" w14:textId="77777777" w:rsidR="004D484E" w:rsidRPr="004D484E" w:rsidRDefault="004D484E" w:rsidP="004D484E">
      <w:pPr>
        <w:pStyle w:val="Textkrper"/>
        <w:rPr>
          <w:lang w:bidi="ar-SA"/>
        </w:rPr>
      </w:pPr>
      <w:r w:rsidRPr="004D484E">
        <w:rPr>
          <w:lang w:bidi="ar-SA"/>
        </w:rPr>
        <w:t>Die Jour fixe wurden mindestens einmal in der Woche durchgeführt, bei Bedarf auch mit einer höheren Frequenz. Insbesondere zu wichtigen Meilensteinen wurde der Freitag als zweiter Jour fixe hinzugenommen. An den Jour fixen war im Normalfall die gesamte Projek</w:t>
      </w:r>
      <w:r w:rsidRPr="004D484E">
        <w:rPr>
          <w:lang w:bidi="ar-SA"/>
        </w:rPr>
        <w:t>t</w:t>
      </w:r>
      <w:r w:rsidRPr="004D484E">
        <w:rPr>
          <w:lang w:bidi="ar-SA"/>
        </w:rPr>
        <w:t>gruppe anwesend, so dass Entscheidungen auf breiter Basis getroffen wurden. In diesem Zusammenhang wurde auch der aktuelle Arbeitsstand präsentiert und die weitere Vorg</w:t>
      </w:r>
      <w:r w:rsidRPr="004D484E">
        <w:rPr>
          <w:lang w:bidi="ar-SA"/>
        </w:rPr>
        <w:t>e</w:t>
      </w:r>
      <w:r w:rsidRPr="004D484E">
        <w:rPr>
          <w:lang w:bidi="ar-SA"/>
        </w:rPr>
        <w:t>hensweise diskutiert. Als Steuerungse</w:t>
      </w:r>
      <w:r>
        <w:rPr>
          <w:lang w:bidi="ar-SA"/>
        </w:rPr>
        <w:t>lement wurde eine auf Microsoft </w:t>
      </w:r>
      <w:r w:rsidRPr="004D484E">
        <w:rPr>
          <w:lang w:bidi="ar-SA"/>
        </w:rPr>
        <w:t>Excel basierende Aufgabenliste verwendet. Dabei bestand eine Herausforderung in der Abgrenzung der Inha</w:t>
      </w:r>
      <w:r w:rsidRPr="004D484E">
        <w:rPr>
          <w:lang w:bidi="ar-SA"/>
        </w:rPr>
        <w:t>l</w:t>
      </w:r>
      <w:r w:rsidRPr="004D484E">
        <w:rPr>
          <w:lang w:bidi="ar-SA"/>
        </w:rPr>
        <w:t>te der Aufgabenliste und des Protokolls. Die Entscheidungen wurden jeweils ergebnisorie</w:t>
      </w:r>
      <w:r w:rsidRPr="004D484E">
        <w:rPr>
          <w:lang w:bidi="ar-SA"/>
        </w:rPr>
        <w:t>n</w:t>
      </w:r>
      <w:r w:rsidRPr="004D484E">
        <w:rPr>
          <w:lang w:bidi="ar-SA"/>
        </w:rPr>
        <w:t>tiert im Protokoll vermerkt, daraus resultierende Aktivitäten wurden in die Aufgabenliste aufgenommen. Der Status der jeweiligen Aufgabe wurde innerhalb der Aufgabenliste erfasst, so dass nur wichtige Statusinformationen im Protokoll aufgenommen wurden. Die jeweils aktuelle Aufgabenliste wurde nach dem Jour fixe als Anhang dem Protokoll hinzugefügt.</w:t>
      </w:r>
    </w:p>
    <w:p w14:paraId="187371DD" w14:textId="77777777" w:rsidR="00F46F1E" w:rsidRDefault="00F46F1E" w:rsidP="00785E28">
      <w:pPr>
        <w:pStyle w:val="berschrift2"/>
        <w:rPr>
          <w:lang w:bidi="ar-SA"/>
        </w:rPr>
      </w:pPr>
      <w:bookmarkStart w:id="75" w:name="_Toc327026117"/>
      <w:bookmarkStart w:id="76" w:name="_Toc327097238"/>
      <w:commentRangeStart w:id="77"/>
      <w:r>
        <w:rPr>
          <w:lang w:bidi="ar-SA"/>
        </w:rPr>
        <w:t>Umsetzung der Infrastruktur</w:t>
      </w:r>
      <w:commentRangeEnd w:id="77"/>
      <w:r>
        <w:rPr>
          <w:rStyle w:val="Kommentarzeichen"/>
          <w:rFonts w:asciiTheme="minorHAnsi" w:eastAsiaTheme="minorEastAsia" w:hAnsiTheme="minorHAnsi" w:cstheme="minorBidi"/>
          <w:smallCaps w:val="0"/>
          <w:color w:val="auto"/>
          <w:spacing w:val="0"/>
        </w:rPr>
        <w:commentReference w:id="77"/>
      </w:r>
      <w:bookmarkEnd w:id="75"/>
      <w:bookmarkEnd w:id="76"/>
    </w:p>
    <w:p w14:paraId="1FE3E608" w14:textId="77777777" w:rsidR="007F234D" w:rsidRPr="007F234D" w:rsidRDefault="007F234D" w:rsidP="007F234D">
      <w:pPr>
        <w:pStyle w:val="Textkrper"/>
        <w:rPr>
          <w:lang w:bidi="ar-SA"/>
        </w:rPr>
      </w:pPr>
      <w:r>
        <w:rPr>
          <w:lang w:bidi="ar-SA"/>
        </w:rPr>
        <w:t>Im Rahmen der Projektdurchführung gab es sowohl in der Dateiaustauschplattform eine Änderung des Tools als auch bei den Modellierungswerkzeugen gab es Änderungen. Die E</w:t>
      </w:r>
      <w:r>
        <w:rPr>
          <w:lang w:bidi="ar-SA"/>
        </w:rPr>
        <w:t>r</w:t>
      </w:r>
      <w:r>
        <w:rPr>
          <w:lang w:bidi="ar-SA"/>
        </w:rPr>
        <w:t xml:space="preserve">fahrung mit den in der Projektinitialisierung entschiedenen Tools </w:t>
      </w:r>
      <w:proofErr w:type="spellStart"/>
      <w:r>
        <w:rPr>
          <w:lang w:bidi="ar-SA"/>
        </w:rPr>
        <w:t>GitHub</w:t>
      </w:r>
      <w:proofErr w:type="spellEnd"/>
      <w:r>
        <w:rPr>
          <w:lang w:bidi="ar-SA"/>
        </w:rPr>
        <w:t xml:space="preserve">, </w:t>
      </w:r>
      <w:proofErr w:type="spellStart"/>
      <w:r>
        <w:rPr>
          <w:lang w:bidi="ar-SA"/>
        </w:rPr>
        <w:t>Modelio</w:t>
      </w:r>
      <w:proofErr w:type="spellEnd"/>
      <w:r>
        <w:rPr>
          <w:lang w:bidi="ar-SA"/>
        </w:rPr>
        <w:t xml:space="preserve"> und </w:t>
      </w:r>
      <w:r>
        <w:rPr>
          <w:lang w:bidi="ar-SA"/>
        </w:rPr>
        <w:lastRenderedPageBreak/>
        <w:t>Microsoft PowerPoint werden in den nachfolgenden Kapiteln erläutert und die jeweiligen Toolwechsel begründet.</w:t>
      </w:r>
    </w:p>
    <w:p w14:paraId="04FC83F9" w14:textId="77777777" w:rsidR="00F46F1E" w:rsidRDefault="00F46F1E" w:rsidP="00F46F1E">
      <w:pPr>
        <w:pStyle w:val="berschrift3"/>
        <w:rPr>
          <w:lang w:bidi="ar-SA"/>
        </w:rPr>
      </w:pPr>
      <w:bookmarkStart w:id="78" w:name="_Toc327026118"/>
      <w:bookmarkStart w:id="79" w:name="_Toc327097239"/>
      <w:r>
        <w:rPr>
          <w:lang w:bidi="ar-SA"/>
        </w:rPr>
        <w:t>Dateiaustauschplattform</w:t>
      </w:r>
      <w:bookmarkEnd w:id="78"/>
      <w:bookmarkEnd w:id="79"/>
    </w:p>
    <w:p w14:paraId="665F8A5F" w14:textId="77777777" w:rsidR="00F46F1E" w:rsidRDefault="00F46F1E" w:rsidP="00F46F1E">
      <w:pPr>
        <w:spacing w:after="200" w:line="360" w:lineRule="auto"/>
        <w:jc w:val="both"/>
      </w:pPr>
      <w:r>
        <w:t xml:space="preserve">Alle Arbeitsergebnisse wurden einheitlich im zuvor ausgewählten Repository </w:t>
      </w:r>
      <w:proofErr w:type="spellStart"/>
      <w:r>
        <w:t>GitHub</w:t>
      </w:r>
      <w:proofErr w:type="spellEnd"/>
      <w:r>
        <w:t xml:space="preserve"> gespe</w:t>
      </w:r>
      <w:r>
        <w:t>i</w:t>
      </w:r>
      <w:r>
        <w:t>chert. Die Möglichkeit, Änderungen kontrolliert freigeben zu können und zusätzlich mit e</w:t>
      </w:r>
      <w:r>
        <w:t>i</w:t>
      </w:r>
      <w:r>
        <w:t xml:space="preserve">nem Kommentar Änderungen an mehreren Dateien zu erläutern, hat sich bewährt. Die Flexibilität, die ein wesentlicher Bestandteil der Benutzung von </w:t>
      </w:r>
      <w:proofErr w:type="spellStart"/>
      <w:r>
        <w:t>GitHub</w:t>
      </w:r>
      <w:proofErr w:type="spellEnd"/>
      <w:r>
        <w:t xml:space="preserve"> ist, hat aber auch gleichzeitig den Arbeitsaufwand erhöht indem es zu Synchronisierungsproblemen geko</w:t>
      </w:r>
      <w:r>
        <w:t>m</w:t>
      </w:r>
      <w:r>
        <w:t>men ist. Ursache hierfür ist am häufigsten gewesen, dass zwei Projektmitglieder gleichzeitig eine Version einer Datei bearbeitet haben. Nur der schnellere von beiden konnte seine Ä</w:t>
      </w:r>
      <w:r>
        <w:t>n</w:t>
      </w:r>
      <w:r>
        <w:t xml:space="preserve">derungen in das zentrale Repository synchronisieren. Der später Synchronisierende kann mit seinen Änderungen nicht die des ersten Benutzers überschreiben, der Upload seiner Datei wird abgelehnt. An dieser Stelle können die Änderungen üblicherweise zusammengeführt werden, um die Änderungen beider Projektmitglieder zu erhalten. Genau hier hat sich eine Schwäche in </w:t>
      </w:r>
      <w:proofErr w:type="spellStart"/>
      <w:r>
        <w:t>GitHub</w:t>
      </w:r>
      <w:proofErr w:type="spellEnd"/>
      <w:r>
        <w:t xml:space="preserve"> aufgezeigt: Es können nur Text-Dateien zusammengeführt werden, nicht aber binäre Dateien, wie zum Beispiel Microsoft Office Dokumente oder auch Modelli</w:t>
      </w:r>
      <w:r>
        <w:t>e</w:t>
      </w:r>
      <w:r>
        <w:t>rungsartefakte. Der Anschließende Prozess zum manuellen Zusammenführen beider Änd</w:t>
      </w:r>
      <w:r>
        <w:t>e</w:t>
      </w:r>
      <w:r>
        <w:t xml:space="preserve">rungen ist sehr aufwendig: Die eigenen Änderungen müssen unter einem anderen Dateinamen außerhalb des </w:t>
      </w:r>
      <w:proofErr w:type="spellStart"/>
      <w:r>
        <w:t>Repositories</w:t>
      </w:r>
      <w:proofErr w:type="spellEnd"/>
      <w:r>
        <w:t xml:space="preserve"> gespeichert werden, die Änderungen des ersten Synchronisierenden müssen heruntergeladen werden und die eigene Arbeit muss nun m</w:t>
      </w:r>
      <w:r>
        <w:t>a</w:t>
      </w:r>
      <w:r>
        <w:t>nuell übertragen werden. Bei der Konfliktbereinigung kam es vereinzelnd zu manuellen Fehlbedienungen: Sofern bei einem potentiellen Konflikt vor der Bestätigung der eigenen lokalen Änderungen (</w:t>
      </w:r>
      <w:proofErr w:type="spellStart"/>
      <w:r>
        <w:t>commit</w:t>
      </w:r>
      <w:proofErr w:type="spellEnd"/>
      <w:r>
        <w:t xml:space="preserve">) die aktuellen Daten vom Server geladen wurden (pull), wurde von </w:t>
      </w:r>
      <w:proofErr w:type="spellStart"/>
      <w:r>
        <w:t>TortoiseGit</w:t>
      </w:r>
      <w:proofErr w:type="spellEnd"/>
      <w:r>
        <w:t xml:space="preserve"> die Daten lokal überschrieben, so dass ein Verlust der eigenen Änderungen erfolgte.</w:t>
      </w:r>
    </w:p>
    <w:p w14:paraId="7A4C5113" w14:textId="77777777" w:rsidR="00F46F1E" w:rsidRDefault="00F46F1E" w:rsidP="00F46F1E">
      <w:pPr>
        <w:spacing w:after="200" w:line="360" w:lineRule="auto"/>
        <w:jc w:val="both"/>
      </w:pPr>
      <w:r>
        <w:t xml:space="preserve">Dieser Umgang mit Synchronisationsproblemen stellt sich bei Nutzung von </w:t>
      </w:r>
      <w:proofErr w:type="spellStart"/>
      <w:r>
        <w:t>Dropbox</w:t>
      </w:r>
      <w:proofErr w:type="spellEnd"/>
      <w:r>
        <w:t xml:space="preserve"> einf</w:t>
      </w:r>
      <w:r>
        <w:t>a</w:t>
      </w:r>
      <w:r>
        <w:t>cher dar: Unmittelbar mit dem Speichern der Änderungen eines Benutzers im lokalen Date</w:t>
      </w:r>
      <w:r>
        <w:t>i</w:t>
      </w:r>
      <w:r>
        <w:t xml:space="preserve">system (hier ist die Funktion “automatische Speichern” der Microsoft Office Produkte ausreichend) synchronisiert </w:t>
      </w:r>
      <w:proofErr w:type="spellStart"/>
      <w:r>
        <w:t>Dropbox</w:t>
      </w:r>
      <w:proofErr w:type="spellEnd"/>
      <w:r>
        <w:t xml:space="preserve"> die Datei. Somit wird die Wahrscheinlichkeit minimiert, dass ein anderer Benutzer noch eine alte Dateiversion zur Bearbeitung öffnet. Kommt es </w:t>
      </w:r>
      <w:r>
        <w:lastRenderedPageBreak/>
        <w:t xml:space="preserve">dennoch zu einer mehrfachen Bearbeitung einzelner Dateien durch mehrere Benutzer, wird die Dateiversion eines jeden Benutzers in der </w:t>
      </w:r>
      <w:proofErr w:type="spellStart"/>
      <w:r>
        <w:t>Dropbox</w:t>
      </w:r>
      <w:proofErr w:type="spellEnd"/>
      <w:r>
        <w:t xml:space="preserve"> gespeichert, </w:t>
      </w:r>
      <w:proofErr w:type="spellStart"/>
      <w:r>
        <w:t>versioniert</w:t>
      </w:r>
      <w:proofErr w:type="spellEnd"/>
      <w:r>
        <w:t xml:space="preserve"> und als Ko</w:t>
      </w:r>
      <w:r>
        <w:t>n</w:t>
      </w:r>
      <w:r>
        <w:t>flikt mit unterschiedlichen Dateinamen gekennzeichnet. Ein Datenverlust kann so in jedem Fall verhindert werden. Nach einer kurzen Absprache mit dem jeweils anderen Bearbeiter kann nun ohne weiteren Aufwand das manuelle Übertragen der Änderungen in die aktual</w:t>
      </w:r>
      <w:r>
        <w:t>i</w:t>
      </w:r>
      <w:r>
        <w:t xml:space="preserve">sierte Datei erfolgen. </w:t>
      </w:r>
    </w:p>
    <w:p w14:paraId="5CCF3BB0" w14:textId="77777777" w:rsidR="00F46F1E" w:rsidRDefault="00F46F1E" w:rsidP="00F46F1E">
      <w:pPr>
        <w:spacing w:after="200" w:line="360" w:lineRule="auto"/>
        <w:jc w:val="both"/>
      </w:pPr>
      <w:r>
        <w:t>Eine einfachere Bedienung der Dateiaustauschplattform wäre gerade für binäre Dateiform</w:t>
      </w:r>
      <w:r>
        <w:t>a</w:t>
      </w:r>
      <w:r>
        <w:t xml:space="preserve">te wünschenswert gewesen, bei diesen konnten die Stärken von </w:t>
      </w:r>
      <w:proofErr w:type="spellStart"/>
      <w:r>
        <w:t>GitHub</w:t>
      </w:r>
      <w:proofErr w:type="spellEnd"/>
      <w:r>
        <w:t xml:space="preserve"> nicht genutzt we</w:t>
      </w:r>
      <w:r>
        <w:t>r</w:t>
      </w:r>
      <w:r>
        <w:t>den.</w:t>
      </w:r>
    </w:p>
    <w:p w14:paraId="1531BD76" w14:textId="77777777" w:rsidR="00F46F1E" w:rsidRDefault="00F46F1E" w:rsidP="00F46F1E">
      <w:pPr>
        <w:pStyle w:val="Textkrper"/>
      </w:pPr>
      <w:r>
        <w:t>Die Erfahrungen aus der Erstellung der ersten Artefakte mit größeren Dokumenten (Laste</w:t>
      </w:r>
      <w:r>
        <w:t>n</w:t>
      </w:r>
      <w:r>
        <w:t xml:space="preserve">heft, Pflichtenheft, Abschlusspräsentation), haben dazu geführt, dass der Reflexionsbericht in Google </w:t>
      </w:r>
      <w:proofErr w:type="spellStart"/>
      <w:r>
        <w:t>Docs</w:t>
      </w:r>
      <w:proofErr w:type="spellEnd"/>
      <w:r>
        <w:t xml:space="preserve"> erstellt wurde. Das Vandalismus-Risiko durch Dritte, die in Kenntnis des Links gelangten, wurde dabei akzeptiert. Google </w:t>
      </w:r>
      <w:proofErr w:type="spellStart"/>
      <w:r>
        <w:t>Docs</w:t>
      </w:r>
      <w:proofErr w:type="spellEnd"/>
      <w:r>
        <w:t xml:space="preserve"> hat sich für die gemeinsame Bearbeitung eines Dokuments als sehr positiv herausgestellt. Jedoch zeigt Google </w:t>
      </w:r>
      <w:proofErr w:type="spellStart"/>
      <w:r>
        <w:t>Docs</w:t>
      </w:r>
      <w:proofErr w:type="spellEnd"/>
      <w:r>
        <w:t xml:space="preserve"> deutliche Schw</w:t>
      </w:r>
      <w:r>
        <w:t>ä</w:t>
      </w:r>
      <w:r>
        <w:t>chen in der Bearbeitung von komplexen Dokumenten: Eine saubere Formatierung und Stru</w:t>
      </w:r>
      <w:r>
        <w:t>k</w:t>
      </w:r>
      <w:r>
        <w:t xml:space="preserve">turierung eines Google </w:t>
      </w:r>
      <w:proofErr w:type="spellStart"/>
      <w:r>
        <w:t>Docs</w:t>
      </w:r>
      <w:proofErr w:type="spellEnd"/>
      <w:r>
        <w:t xml:space="preserve"> Dokuments nach den Richtlinien für wissenschaftliches Arbeiten ist nicht möglich, insbesondere in Bezug auf die Erstellung die Generierung des Inhaltsve</w:t>
      </w:r>
      <w:r>
        <w:t>r</w:t>
      </w:r>
      <w:r>
        <w:t>zeichnis, der Seitenformatierung, der Seitenzahlen und die Nutzung von Kopf-/Fußzeile s</w:t>
      </w:r>
      <w:r>
        <w:t>o</w:t>
      </w:r>
      <w:r>
        <w:t xml:space="preserve">wie der Literaturzitate. Daher wurde die Grundstruktur des Reflexionsberichts zunächst mit Microsoft Word erstellt und anschließend zur Füllung der Kapitel in Google </w:t>
      </w:r>
      <w:proofErr w:type="spellStart"/>
      <w:r>
        <w:t>Docs</w:t>
      </w:r>
      <w:proofErr w:type="spellEnd"/>
      <w:r>
        <w:t xml:space="preserve"> übertragen. Das inhaltlich finale Dokument wurde anschließend wieder aus Google </w:t>
      </w:r>
      <w:proofErr w:type="spellStart"/>
      <w:r>
        <w:t>Docs</w:t>
      </w:r>
      <w:proofErr w:type="spellEnd"/>
      <w:r>
        <w:t xml:space="preserve"> nach Micr</w:t>
      </w:r>
      <w:r>
        <w:t>o</w:t>
      </w:r>
      <w:r>
        <w:t>soft Word exportiert und in Microsoft Word entsprechend der Richtlinien für Wissenschaftl</w:t>
      </w:r>
      <w:r>
        <w:t>i</w:t>
      </w:r>
      <w:r>
        <w:t>ches Arbeiten überarbeitet, was insbesondere die zuvor genannten Schwächen betrifft.</w:t>
      </w:r>
    </w:p>
    <w:p w14:paraId="303E0846" w14:textId="77777777" w:rsidR="00F46F1E" w:rsidRDefault="00F46F1E" w:rsidP="00F46F1E">
      <w:pPr>
        <w:pStyle w:val="berschrift3"/>
      </w:pPr>
      <w:bookmarkStart w:id="80" w:name="_Toc327026119"/>
      <w:bookmarkStart w:id="81" w:name="_Toc327097240"/>
      <w:r>
        <w:t>Modellierungswerkzeug</w:t>
      </w:r>
      <w:bookmarkEnd w:id="80"/>
      <w:bookmarkEnd w:id="81"/>
    </w:p>
    <w:p w14:paraId="56D025F1" w14:textId="77777777" w:rsidR="00F46F1E" w:rsidRDefault="00F46F1E" w:rsidP="00F46F1E">
      <w:pPr>
        <w:spacing w:after="200" w:line="360" w:lineRule="auto"/>
        <w:jc w:val="both"/>
      </w:pPr>
      <w:r>
        <w:t xml:space="preserve">Während der Projektinitialisierung wurde das Modellierungswerkzeug </w:t>
      </w:r>
      <w:proofErr w:type="spellStart"/>
      <w:r>
        <w:t>modelio</w:t>
      </w:r>
      <w:proofErr w:type="spellEnd"/>
      <w:r>
        <w:t xml:space="preserve"> ausg</w:t>
      </w:r>
      <w:r>
        <w:t>e</w:t>
      </w:r>
      <w:r>
        <w:t>wählt.</w:t>
      </w:r>
      <w:r>
        <w:rPr>
          <w:rStyle w:val="Funotenzeichen"/>
        </w:rPr>
        <w:footnoteReference w:id="27"/>
      </w:r>
    </w:p>
    <w:p w14:paraId="0A4C7774" w14:textId="77777777" w:rsidR="00F46F1E" w:rsidRDefault="00F46F1E" w:rsidP="00F46F1E">
      <w:pPr>
        <w:spacing w:after="200" w:line="360" w:lineRule="auto"/>
        <w:jc w:val="both"/>
      </w:pPr>
      <w:r>
        <w:t>Während der Projektdurchführung hat sich herausgestellt, dass sich der Austausch der A</w:t>
      </w:r>
      <w:r>
        <w:t>r</w:t>
      </w:r>
      <w:r>
        <w:t xml:space="preserve">beitsergebnisse über ein Repository nur mit Hindernissen bewerkstelligen lässt. Es muss ein </w:t>
      </w:r>
      <w:r>
        <w:lastRenderedPageBreak/>
        <w:t xml:space="preserve">kompletter </w:t>
      </w:r>
      <w:proofErr w:type="spellStart"/>
      <w:r>
        <w:t>eclipse</w:t>
      </w:r>
      <w:proofErr w:type="spellEnd"/>
      <w:r>
        <w:t xml:space="preserve">-Workspace ausgetauscht werden, gemeinsames Arbeiten ist auch auf Grund der zuvor beschriebenen Synchronisationsprobleme kaum möglich. </w:t>
      </w:r>
    </w:p>
    <w:p w14:paraId="328F5C02" w14:textId="77777777" w:rsidR="00F46F1E" w:rsidRDefault="00F46F1E" w:rsidP="00F46F1E">
      <w:pPr>
        <w:spacing w:after="200" w:line="360" w:lineRule="auto"/>
        <w:jc w:val="both"/>
      </w:pPr>
      <w:r>
        <w:t xml:space="preserve">Darüber hinaus wurden die Stärken von </w:t>
      </w:r>
      <w:proofErr w:type="spellStart"/>
      <w:r>
        <w:t>modelio</w:t>
      </w:r>
      <w:proofErr w:type="spellEnd"/>
      <w:r>
        <w:t xml:space="preserve"> durch die Auswahl einer Anwendungsarch</w:t>
      </w:r>
      <w:r>
        <w:t>i</w:t>
      </w:r>
      <w:r>
        <w:t>tektur, die selbstständig den Abgleich von Modell und Quellcode vornimmt, nicht mehr b</w:t>
      </w:r>
      <w:r>
        <w:t>e</w:t>
      </w:r>
      <w:r>
        <w:t>nötigt. Nun konnte zur Erzeugung der UML-Diagramme ein reines Modellierungswerkzeug verwendet werden. Die Modellierung von UML-Artefakten wurde nun auf Grund der im Rahmen der MSDN Academic Alliance</w:t>
      </w:r>
      <w:r>
        <w:rPr>
          <w:rStyle w:val="Funotenzeichen"/>
        </w:rPr>
        <w:footnoteReference w:id="28"/>
      </w:r>
      <w:r>
        <w:t xml:space="preserve"> kostenfrei zur Verfügung gestellten Lizenz und des hohen Funktionsumfangs mit Microsoft Visio</w:t>
      </w:r>
      <w:r>
        <w:rPr>
          <w:rStyle w:val="Funotenzeichen"/>
        </w:rPr>
        <w:footnoteReference w:id="29"/>
      </w:r>
      <w:r>
        <w:t xml:space="preserve"> vorgenommen.</w:t>
      </w:r>
    </w:p>
    <w:p w14:paraId="40C97B6A" w14:textId="77777777" w:rsidR="00F46F1E" w:rsidRPr="00F46F1E" w:rsidRDefault="00F46F1E" w:rsidP="00397352">
      <w:pPr>
        <w:spacing w:after="200" w:line="360" w:lineRule="auto"/>
        <w:jc w:val="both"/>
        <w:rPr>
          <w:lang w:bidi="ar-SA"/>
        </w:rPr>
      </w:pPr>
      <w:commentRangeStart w:id="82"/>
      <w:r>
        <w:t>Für die Oberflächenmodellierung konnte zunächst schnell und einfach mit Hilfe von Micr</w:t>
      </w:r>
      <w:r>
        <w:t>o</w:t>
      </w:r>
      <w:r>
        <w:t>soft PowerPoint ein Entwurf vorgenommen werden. Während der weiteren Projektarbeit wurden Oberflächen-</w:t>
      </w:r>
      <w:r w:rsidR="00397352">
        <w:t>Mock-</w:t>
      </w:r>
      <w:proofErr w:type="spellStart"/>
      <w:r w:rsidR="00397352">
        <w:t>ups</w:t>
      </w:r>
      <w:proofErr w:type="spellEnd"/>
      <w:r>
        <w:t xml:space="preserve"> mit der Web-Demo von </w:t>
      </w:r>
      <w:proofErr w:type="spellStart"/>
      <w:r>
        <w:t>Balsamiq</w:t>
      </w:r>
      <w:proofErr w:type="spellEnd"/>
      <w:r>
        <w:t> </w:t>
      </w:r>
      <w:r w:rsidR="00397352">
        <w:t>Mock-</w:t>
      </w:r>
      <w:proofErr w:type="spellStart"/>
      <w:r w:rsidR="00397352">
        <w:t>ups</w:t>
      </w:r>
      <w:proofErr w:type="spellEnd"/>
      <w:r>
        <w:rPr>
          <w:rStyle w:val="Funotenzeichen"/>
        </w:rPr>
        <w:footnoteReference w:id="30"/>
      </w:r>
      <w:r>
        <w:t xml:space="preserve"> erstellt. Dieses Werkzeug überzeugt durch Funktionsvielfalt und einer deutlich realitätsnäheren Darstellung </w:t>
      </w:r>
      <w:commentRangeEnd w:id="82"/>
      <w:r w:rsidR="00397352">
        <w:rPr>
          <w:rStyle w:val="Kommentarzeichen"/>
        </w:rPr>
        <w:commentReference w:id="82"/>
      </w:r>
      <w:r>
        <w:t xml:space="preserve">der Oberflächen. Die </w:t>
      </w:r>
      <w:r w:rsidR="00397352">
        <w:t>Mock-</w:t>
      </w:r>
      <w:proofErr w:type="spellStart"/>
      <w:r w:rsidR="00397352">
        <w:t>ups</w:t>
      </w:r>
      <w:proofErr w:type="spellEnd"/>
      <w:r>
        <w:t xml:space="preserve"> wurden zur Erstellung des Domänenklassenmodells herang</w:t>
      </w:r>
      <w:r>
        <w:t>e</w:t>
      </w:r>
      <w:r>
        <w:t xml:space="preserve">zogen, jedoch aber nicht bei der Erstellung von implementierten Oberflächen herangezogen. Hier wurden die von Spring </w:t>
      </w:r>
      <w:proofErr w:type="spellStart"/>
      <w:r>
        <w:t>Roo</w:t>
      </w:r>
      <w:proofErr w:type="spellEnd"/>
      <w:r w:rsidR="00C50A0F">
        <w:rPr>
          <w:rStyle w:val="Funotenzeichen"/>
        </w:rPr>
        <w:footnoteReference w:id="31"/>
      </w:r>
      <w:r>
        <w:t xml:space="preserve"> generierten JSPs und CSS-Dateien unangepasst verwendet, da sie die Funktionalität des Proto</w:t>
      </w:r>
      <w:r w:rsidR="00397352">
        <w:t>typs in keiner Weise schmälern.</w:t>
      </w:r>
    </w:p>
    <w:p w14:paraId="0C905E50" w14:textId="77777777" w:rsidR="00785E28" w:rsidRDefault="00785E28" w:rsidP="00785E28">
      <w:pPr>
        <w:pStyle w:val="berschrift2"/>
        <w:rPr>
          <w:lang w:bidi="ar-SA"/>
        </w:rPr>
      </w:pPr>
      <w:bookmarkStart w:id="83" w:name="_Toc327026120"/>
      <w:bookmarkStart w:id="84" w:name="_Toc327097241"/>
      <w:r>
        <w:rPr>
          <w:lang w:bidi="ar-SA"/>
        </w:rPr>
        <w:t>Umsetzung des Vorgehensmodell</w:t>
      </w:r>
      <w:bookmarkEnd w:id="83"/>
      <w:bookmarkEnd w:id="84"/>
    </w:p>
    <w:p w14:paraId="197EDD82" w14:textId="77777777" w:rsidR="00397352" w:rsidRDefault="00397352" w:rsidP="00397352">
      <w:pPr>
        <w:pStyle w:val="Textkrper"/>
        <w:rPr>
          <w:lang w:bidi="ar-SA"/>
        </w:rPr>
      </w:pPr>
      <w:r>
        <w:rPr>
          <w:lang w:bidi="ar-SA"/>
        </w:rPr>
        <w:t>Innerhalb des Projektseminars wurde versucht nach dem Vorgehensmodell des Rational Un</w:t>
      </w:r>
      <w:r>
        <w:rPr>
          <w:lang w:bidi="ar-SA"/>
        </w:rPr>
        <w:t>i</w:t>
      </w:r>
      <w:r>
        <w:rPr>
          <w:lang w:bidi="ar-SA"/>
        </w:rPr>
        <w:t xml:space="preserve">fied </w:t>
      </w:r>
      <w:proofErr w:type="spellStart"/>
      <w:r>
        <w:rPr>
          <w:lang w:bidi="ar-SA"/>
        </w:rPr>
        <w:t>Process</w:t>
      </w:r>
      <w:proofErr w:type="spellEnd"/>
      <w:r>
        <w:rPr>
          <w:lang w:bidi="ar-SA"/>
        </w:rPr>
        <w:t xml:space="preserve"> vorzugehen. Es wurde versucht, die Prozessphasen iterativ zu durchlaufen und die für jede Phase relevanten Artefakte umzusetzen.</w:t>
      </w:r>
    </w:p>
    <w:p w14:paraId="330491C7" w14:textId="77777777" w:rsidR="00397352" w:rsidRDefault="00397352" w:rsidP="00397352">
      <w:pPr>
        <w:pStyle w:val="Textkrper"/>
        <w:rPr>
          <w:lang w:bidi="ar-SA"/>
        </w:rPr>
      </w:pPr>
      <w:r>
        <w:rPr>
          <w:lang w:bidi="ar-SA"/>
        </w:rPr>
        <w:t>Bei der Umsetzung stellte sich heraus, dass die notwendige Erfahrung bezüglich der Durc</w:t>
      </w:r>
      <w:r>
        <w:rPr>
          <w:lang w:bidi="ar-SA"/>
        </w:rPr>
        <w:t>h</w:t>
      </w:r>
      <w:r>
        <w:rPr>
          <w:lang w:bidi="ar-SA"/>
        </w:rPr>
        <w:t xml:space="preserve">führung anhand des Rational Unified </w:t>
      </w:r>
      <w:proofErr w:type="spellStart"/>
      <w:r>
        <w:rPr>
          <w:lang w:bidi="ar-SA"/>
        </w:rPr>
        <w:t>Process</w:t>
      </w:r>
      <w:proofErr w:type="spellEnd"/>
      <w:r>
        <w:rPr>
          <w:lang w:bidi="ar-SA"/>
        </w:rPr>
        <w:t xml:space="preserve"> nicht in dem Maße vorhanden war, wie es vo</w:t>
      </w:r>
      <w:r>
        <w:rPr>
          <w:lang w:bidi="ar-SA"/>
        </w:rPr>
        <w:t>r</w:t>
      </w:r>
      <w:r>
        <w:rPr>
          <w:lang w:bidi="ar-SA"/>
        </w:rPr>
        <w:t>her eingeschätzt wurde. Die Bewertung und Festlegung auf die relevanten, umzusetzenden Artefakte, sowie deren Vollständigkeitsgrad gestaltete sich zu Anfangs schwierig.</w:t>
      </w:r>
    </w:p>
    <w:p w14:paraId="5159590E" w14:textId="77777777" w:rsidR="00397352" w:rsidRDefault="00397352" w:rsidP="00397352">
      <w:pPr>
        <w:pStyle w:val="Textkrper"/>
        <w:rPr>
          <w:lang w:bidi="ar-SA"/>
        </w:rPr>
      </w:pPr>
      <w:r>
        <w:rPr>
          <w:lang w:bidi="ar-SA"/>
        </w:rPr>
        <w:lastRenderedPageBreak/>
        <w:t>Beispielsweise wurde sich zu Beginn intensiv und aufwendig den RUP Artefakten zur Ko</w:t>
      </w:r>
      <w:r>
        <w:rPr>
          <w:lang w:bidi="ar-SA"/>
        </w:rPr>
        <w:t>s</w:t>
      </w:r>
      <w:r>
        <w:rPr>
          <w:lang w:bidi="ar-SA"/>
        </w:rPr>
        <w:t>ten</w:t>
      </w:r>
      <w:r>
        <w:rPr>
          <w:lang w:bidi="ar-SA"/>
        </w:rPr>
        <w:noBreakHyphen/>
        <w:t>/Nutzenabschätzung und Risikoanalyse beschäftigt. Vorteilhaft war hierbei, dass diese auch in der Praxis relevanten Artefakte exemplarisch im Projektseminar erstellt wurden. Im Nachhinein wurde aber erkannt, dass die damit verbrachte Zeit besser für die in der Sof</w:t>
      </w:r>
      <w:r>
        <w:rPr>
          <w:lang w:bidi="ar-SA"/>
        </w:rPr>
        <w:t>t</w:t>
      </w:r>
      <w:r>
        <w:rPr>
          <w:lang w:bidi="ar-SA"/>
        </w:rPr>
        <w:t>wareentwicklung wichtigeren Artefakte, besonders jene für die Anforderungsspezifikation und Softwarekonzeption, hätte investiert werden sollen. Als sehr positiv wurde dagegen die nach RUP bereits vor der Definition und Modellierung der Anwendungsfälle notwendige E</w:t>
      </w:r>
      <w:r>
        <w:rPr>
          <w:lang w:bidi="ar-SA"/>
        </w:rPr>
        <w:t>r</w:t>
      </w:r>
      <w:r>
        <w:rPr>
          <w:lang w:bidi="ar-SA"/>
        </w:rPr>
        <w:t>stellung der Szenarien und des Begriffslexikon/Glossars aufgenommen, da diese ein für die weitere Anforderungsspezifikation enorm wichtiges, gemeinsames Verständnis für bestim</w:t>
      </w:r>
      <w:r>
        <w:rPr>
          <w:lang w:bidi="ar-SA"/>
        </w:rPr>
        <w:t>m</w:t>
      </w:r>
      <w:r>
        <w:rPr>
          <w:lang w:bidi="ar-SA"/>
        </w:rPr>
        <w:t>te projektspezifische Begriffe schufen und damit die gleiche Wissensbasis unter den Tea</w:t>
      </w:r>
      <w:r>
        <w:rPr>
          <w:lang w:bidi="ar-SA"/>
        </w:rPr>
        <w:t>m</w:t>
      </w:r>
      <w:r>
        <w:rPr>
          <w:lang w:bidi="ar-SA"/>
        </w:rPr>
        <w:t>mitglieder bildeten.</w:t>
      </w:r>
    </w:p>
    <w:p w14:paraId="6BBA5F26" w14:textId="77777777" w:rsidR="00397352" w:rsidRDefault="00397352" w:rsidP="00397352">
      <w:pPr>
        <w:pStyle w:val="Textkrper"/>
        <w:rPr>
          <w:lang w:bidi="ar-SA"/>
        </w:rPr>
      </w:pPr>
      <w:r>
        <w:rPr>
          <w:lang w:bidi="ar-SA"/>
        </w:rPr>
        <w:t xml:space="preserve">Innerhalb des Projektseminars wurde sich aber nicht konsequent an den Unified </w:t>
      </w:r>
      <w:proofErr w:type="spellStart"/>
      <w:r>
        <w:rPr>
          <w:lang w:bidi="ar-SA"/>
        </w:rPr>
        <w:t>Process</w:t>
      </w:r>
      <w:proofErr w:type="spellEnd"/>
      <w:r>
        <w:rPr>
          <w:lang w:bidi="ar-SA"/>
        </w:rPr>
        <w:t xml:space="preserve"> gehalten bzw. dieser umgesetzt. Die Anforderungsspezifikation sowie die Softwarekonzept</w:t>
      </w:r>
      <w:r>
        <w:rPr>
          <w:lang w:bidi="ar-SA"/>
        </w:rPr>
        <w:t>i</w:t>
      </w:r>
      <w:r>
        <w:rPr>
          <w:lang w:bidi="ar-SA"/>
        </w:rPr>
        <w:t xml:space="preserve">on erfolgten eher dem Wasserfall-Modell entsprechend. Die iterative Umsetzung anhand des Unified </w:t>
      </w:r>
      <w:proofErr w:type="spellStart"/>
      <w:r>
        <w:rPr>
          <w:lang w:bidi="ar-SA"/>
        </w:rPr>
        <w:t>Process</w:t>
      </w:r>
      <w:proofErr w:type="spellEnd"/>
      <w:r>
        <w:rPr>
          <w:lang w:bidi="ar-SA"/>
        </w:rPr>
        <w:t xml:space="preserve"> wurde hier nicht eingehalten. Vielmehr wurde zuerst die Anforderung</w:t>
      </w:r>
      <w:r>
        <w:rPr>
          <w:lang w:bidi="ar-SA"/>
        </w:rPr>
        <w:t>s</w:t>
      </w:r>
      <w:r>
        <w:rPr>
          <w:lang w:bidi="ar-SA"/>
        </w:rPr>
        <w:t>spezifikation versucht zu vervollständigen, um anschließen aufbauend auf das Lastenheft, im Rahmen der Softwarekonzeption das Pflichtenheft zu erstellen. Es wurden während der Pflichtenhefterstellung zwar auch Änderungen am Lastenheft vorgenommen, trotzdem en</w:t>
      </w:r>
      <w:r>
        <w:rPr>
          <w:lang w:bidi="ar-SA"/>
        </w:rPr>
        <w:t>t</w:t>
      </w:r>
      <w:r>
        <w:rPr>
          <w:lang w:bidi="ar-SA"/>
        </w:rPr>
        <w:t xml:space="preserve">sprach dieses Vorgehen eher einem Wasserfallmodell als einem Vorgehen nach dem Unified </w:t>
      </w:r>
      <w:proofErr w:type="spellStart"/>
      <w:r>
        <w:rPr>
          <w:lang w:bidi="ar-SA"/>
        </w:rPr>
        <w:t>Process</w:t>
      </w:r>
      <w:proofErr w:type="spellEnd"/>
      <w:r>
        <w:rPr>
          <w:lang w:bidi="ar-SA"/>
        </w:rPr>
        <w:t>.</w:t>
      </w:r>
    </w:p>
    <w:p w14:paraId="67E138AD" w14:textId="77777777" w:rsidR="00397352" w:rsidRPr="00397352" w:rsidRDefault="00397352" w:rsidP="00397352">
      <w:pPr>
        <w:pStyle w:val="Textkrper"/>
        <w:rPr>
          <w:lang w:bidi="ar-SA"/>
        </w:rPr>
      </w:pPr>
      <w:r>
        <w:rPr>
          <w:lang w:bidi="ar-SA"/>
        </w:rPr>
        <w:t xml:space="preserve">Auch die Implementierung eines Prototyps während der Anforderungsspezifikation bzw. der Softwarekonzeption wurde nicht verfolgt. Vielmehr wurde dies erst nach der Erstellung des Pflichtenheftes angegangen. Vorab wurde nur die Realisierbarkeit der Internetplattform über Spring </w:t>
      </w:r>
      <w:proofErr w:type="spellStart"/>
      <w:r>
        <w:rPr>
          <w:lang w:bidi="ar-SA"/>
        </w:rPr>
        <w:t>Roo</w:t>
      </w:r>
      <w:proofErr w:type="spellEnd"/>
      <w:r>
        <w:rPr>
          <w:lang w:bidi="ar-SA"/>
        </w:rPr>
        <w:t xml:space="preserve"> untersucht, gewisse Implementierungsansätze getroffen oder auch, als ko</w:t>
      </w:r>
      <w:r>
        <w:rPr>
          <w:lang w:bidi="ar-SA"/>
        </w:rPr>
        <w:t>n</w:t>
      </w:r>
      <w:r>
        <w:rPr>
          <w:lang w:bidi="ar-SA"/>
        </w:rPr>
        <w:t xml:space="preserve">kretes Beispiel, nur ein Prof </w:t>
      </w:r>
      <w:proofErr w:type="spellStart"/>
      <w:r>
        <w:rPr>
          <w:lang w:bidi="ar-SA"/>
        </w:rPr>
        <w:t>of</w:t>
      </w:r>
      <w:proofErr w:type="spellEnd"/>
      <w:r>
        <w:rPr>
          <w:lang w:bidi="ar-SA"/>
        </w:rPr>
        <w:t xml:space="preserve"> </w:t>
      </w:r>
      <w:proofErr w:type="spellStart"/>
      <w:r>
        <w:rPr>
          <w:lang w:bidi="ar-SA"/>
        </w:rPr>
        <w:t>Concept</w:t>
      </w:r>
      <w:proofErr w:type="spellEnd"/>
      <w:r>
        <w:rPr>
          <w:lang w:bidi="ar-SA"/>
        </w:rPr>
        <w:t xml:space="preserve"> für den </w:t>
      </w:r>
      <w:proofErr w:type="spellStart"/>
      <w:r>
        <w:rPr>
          <w:lang w:bidi="ar-SA"/>
        </w:rPr>
        <w:t>OAuth</w:t>
      </w:r>
      <w:proofErr w:type="spellEnd"/>
      <w:r>
        <w:rPr>
          <w:lang w:bidi="ar-SA"/>
        </w:rPr>
        <w:t xml:space="preserve"> Login gemacht. Da dieses Projekts</w:t>
      </w:r>
      <w:r>
        <w:rPr>
          <w:lang w:bidi="ar-SA"/>
        </w:rPr>
        <w:t>e</w:t>
      </w:r>
      <w:r>
        <w:rPr>
          <w:lang w:bidi="ar-SA"/>
        </w:rPr>
        <w:t>minar aber nur eine prototypische Implementierung vorsieht, hatte dieses nicht RUP-konforme Vorgehen geringere Auswirkungen. In der Praxis würden das Fehlen eines Prot</w:t>
      </w:r>
      <w:r>
        <w:rPr>
          <w:lang w:bidi="ar-SA"/>
        </w:rPr>
        <w:t>o</w:t>
      </w:r>
      <w:r>
        <w:rPr>
          <w:lang w:bidi="ar-SA"/>
        </w:rPr>
        <w:t>typs und der zu späte Implementierungsbeginn folgenreicher sein (Terminverzögerungen, Komplikationen, da bestimmte Funktionen nicht durch einen Prototypen validiert wurden und mit dem gewählten Framework nicht realisiert werden können).</w:t>
      </w:r>
    </w:p>
    <w:p w14:paraId="46483910" w14:textId="77777777" w:rsidR="00785E28" w:rsidRDefault="00785E28" w:rsidP="00785E28">
      <w:pPr>
        <w:pStyle w:val="berschrift2"/>
        <w:rPr>
          <w:lang w:bidi="ar-SA"/>
        </w:rPr>
      </w:pPr>
      <w:bookmarkStart w:id="85" w:name="_Ref327009499"/>
      <w:bookmarkStart w:id="86" w:name="_Toc327026121"/>
      <w:bookmarkStart w:id="87" w:name="_Toc327097242"/>
      <w:r>
        <w:rPr>
          <w:lang w:bidi="ar-SA"/>
        </w:rPr>
        <w:lastRenderedPageBreak/>
        <w:t>Umsetzung der Projektplanung</w:t>
      </w:r>
      <w:bookmarkEnd w:id="85"/>
      <w:bookmarkEnd w:id="86"/>
      <w:bookmarkEnd w:id="87"/>
    </w:p>
    <w:p w14:paraId="5BC1EA16" w14:textId="77777777" w:rsidR="00397352" w:rsidRDefault="00397352" w:rsidP="00397352">
      <w:pPr>
        <w:pStyle w:val="Textkrper"/>
        <w:rPr>
          <w:lang w:bidi="ar-SA"/>
        </w:rPr>
      </w:pPr>
      <w:r w:rsidRPr="00397352">
        <w:rPr>
          <w:lang w:bidi="ar-SA"/>
        </w:rPr>
        <w:t xml:space="preserve">Nach der Einarbeitung in den Rational Unified </w:t>
      </w:r>
      <w:proofErr w:type="spellStart"/>
      <w:r w:rsidRPr="00397352">
        <w:rPr>
          <w:lang w:bidi="ar-SA"/>
        </w:rPr>
        <w:t>Process</w:t>
      </w:r>
      <w:proofErr w:type="spellEnd"/>
      <w:r w:rsidRPr="00397352">
        <w:rPr>
          <w:lang w:bidi="ar-SA"/>
        </w:rPr>
        <w:t xml:space="preserve"> und dessen Phasen und Artefakten wurde auf den Rational Unified </w:t>
      </w:r>
      <w:proofErr w:type="spellStart"/>
      <w:r w:rsidRPr="00397352">
        <w:rPr>
          <w:lang w:bidi="ar-SA"/>
        </w:rPr>
        <w:t>Process</w:t>
      </w:r>
      <w:proofErr w:type="spellEnd"/>
      <w:r w:rsidRPr="00397352">
        <w:rPr>
          <w:lang w:bidi="ar-SA"/>
        </w:rPr>
        <w:t xml:space="preserve"> basierend die erste Grobplanung in Microsoft Pr</w:t>
      </w:r>
      <w:r w:rsidRPr="00397352">
        <w:rPr>
          <w:lang w:bidi="ar-SA"/>
        </w:rPr>
        <w:t>o</w:t>
      </w:r>
      <w:r w:rsidRPr="00397352">
        <w:rPr>
          <w:lang w:bidi="ar-SA"/>
        </w:rPr>
        <w:t xml:space="preserve">jekt vorgenommen. Der erste Entwurf sah neben der </w:t>
      </w:r>
      <w:proofErr w:type="spellStart"/>
      <w:r w:rsidRPr="00397352">
        <w:rPr>
          <w:lang w:bidi="ar-SA"/>
        </w:rPr>
        <w:t>Inception</w:t>
      </w:r>
      <w:proofErr w:type="spellEnd"/>
      <w:r w:rsidRPr="00397352">
        <w:rPr>
          <w:lang w:bidi="ar-SA"/>
        </w:rPr>
        <w:t xml:space="preserve">- jeweils zwei Iterationen für die Elaboration- und die </w:t>
      </w:r>
      <w:proofErr w:type="spellStart"/>
      <w:r w:rsidRPr="00397352">
        <w:rPr>
          <w:lang w:bidi="ar-SA"/>
        </w:rPr>
        <w:t>Construction</w:t>
      </w:r>
      <w:proofErr w:type="spellEnd"/>
      <w:r w:rsidRPr="00397352">
        <w:rPr>
          <w:lang w:bidi="ar-SA"/>
        </w:rPr>
        <w:t xml:space="preserve">-, sowie abschließend die Transition-Phase vor. Wie die folgende </w:t>
      </w:r>
      <w:r w:rsidR="003A3985">
        <w:rPr>
          <w:lang w:bidi="ar-SA"/>
        </w:rPr>
        <w:fldChar w:fldCharType="begin"/>
      </w:r>
      <w:r>
        <w:rPr>
          <w:lang w:bidi="ar-SA"/>
        </w:rPr>
        <w:instrText xml:space="preserve"> REF _Ref327018486 \h </w:instrText>
      </w:r>
      <w:r w:rsidR="003A3985">
        <w:rPr>
          <w:lang w:bidi="ar-SA"/>
        </w:rPr>
      </w:r>
      <w:r w:rsidR="003A3985">
        <w:rPr>
          <w:lang w:bidi="ar-SA"/>
        </w:rPr>
        <w:fldChar w:fldCharType="separate"/>
      </w:r>
      <w:r>
        <w:t xml:space="preserve">Tabelle </w:t>
      </w:r>
      <w:r>
        <w:rPr>
          <w:noProof/>
        </w:rPr>
        <w:t>1</w:t>
      </w:r>
      <w:r w:rsidR="003A3985">
        <w:rPr>
          <w:lang w:bidi="ar-SA"/>
        </w:rPr>
        <w:fldChar w:fldCharType="end"/>
      </w:r>
      <w:r w:rsidRPr="00397352">
        <w:rPr>
          <w:lang w:bidi="ar-SA"/>
        </w:rPr>
        <w:t xml:space="preserve"> zeigt war die </w:t>
      </w:r>
      <w:proofErr w:type="spellStart"/>
      <w:r w:rsidRPr="00397352">
        <w:rPr>
          <w:lang w:bidi="ar-SA"/>
        </w:rPr>
        <w:t>Inception</w:t>
      </w:r>
      <w:proofErr w:type="spellEnd"/>
      <w:r w:rsidRPr="00397352">
        <w:rPr>
          <w:lang w:bidi="ar-SA"/>
        </w:rPr>
        <w:t xml:space="preserve"> auf 18</w:t>
      </w:r>
      <w:r>
        <w:rPr>
          <w:lang w:bidi="ar-SA"/>
        </w:rPr>
        <w:t> </w:t>
      </w:r>
      <w:r w:rsidRPr="00397352">
        <w:rPr>
          <w:lang w:bidi="ar-SA"/>
        </w:rPr>
        <w:t>Tage, d</w:t>
      </w:r>
      <w:r>
        <w:rPr>
          <w:lang w:bidi="ar-SA"/>
        </w:rPr>
        <w:t>ie Elaboration auf insgesamt 20 </w:t>
      </w:r>
      <w:r w:rsidRPr="00397352">
        <w:rPr>
          <w:lang w:bidi="ar-SA"/>
        </w:rPr>
        <w:t xml:space="preserve">Tage, die </w:t>
      </w:r>
      <w:proofErr w:type="spellStart"/>
      <w:r w:rsidRPr="00397352">
        <w:rPr>
          <w:lang w:bidi="ar-SA"/>
        </w:rPr>
        <w:t>Construction</w:t>
      </w:r>
      <w:proofErr w:type="spellEnd"/>
      <w:r w:rsidRPr="00397352">
        <w:rPr>
          <w:lang w:bidi="ar-SA"/>
        </w:rPr>
        <w:t xml:space="preserve"> auf 25</w:t>
      </w:r>
      <w:r>
        <w:rPr>
          <w:lang w:bidi="ar-SA"/>
        </w:rPr>
        <w:t> </w:t>
      </w:r>
      <w:r w:rsidRPr="00397352">
        <w:rPr>
          <w:lang w:bidi="ar-SA"/>
        </w:rPr>
        <w:t xml:space="preserve">Tage und die Transition auf </w:t>
      </w:r>
      <w:r>
        <w:rPr>
          <w:lang w:bidi="ar-SA"/>
        </w:rPr>
        <w:t>drei</w:t>
      </w:r>
      <w:r w:rsidRPr="00397352">
        <w:rPr>
          <w:lang w:bidi="ar-SA"/>
        </w:rPr>
        <w:t xml:space="preserve"> </w:t>
      </w:r>
      <w:commentRangeStart w:id="88"/>
      <w:r w:rsidRPr="00397352">
        <w:rPr>
          <w:lang w:bidi="ar-SA"/>
        </w:rPr>
        <w:t>Tage geplant:</w:t>
      </w:r>
      <w:commentRangeEnd w:id="88"/>
      <w:r w:rsidR="00CC5469">
        <w:rPr>
          <w:rStyle w:val="Kommentarzeichen"/>
          <w:color w:val="auto"/>
        </w:rPr>
        <w:commentReference w:id="88"/>
      </w:r>
    </w:p>
    <w:p w14:paraId="393E2E93" w14:textId="77777777" w:rsidR="00397352" w:rsidRDefault="00397352" w:rsidP="00397352">
      <w:pPr>
        <w:pStyle w:val="Beschriftung"/>
        <w:jc w:val="both"/>
      </w:pPr>
      <w:r>
        <w:rPr>
          <w:noProof/>
          <w:lang w:eastAsia="de-DE" w:bidi="ar-SA"/>
        </w:rPr>
        <w:drawing>
          <wp:inline distT="0" distB="0" distL="0" distR="0">
            <wp:extent cx="5761355" cy="1936115"/>
            <wp:effectExtent l="0" t="0" r="0" b="698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al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1355" cy="1936115"/>
                    </a:xfrm>
                    <a:prstGeom prst="rect">
                      <a:avLst/>
                    </a:prstGeom>
                  </pic:spPr>
                </pic:pic>
              </a:graphicData>
            </a:graphic>
          </wp:inline>
        </w:drawing>
      </w:r>
    </w:p>
    <w:p w14:paraId="218D9C6A" w14:textId="77777777" w:rsidR="00397352" w:rsidRDefault="00397352" w:rsidP="00397352">
      <w:pPr>
        <w:pStyle w:val="Beschriftung"/>
        <w:jc w:val="both"/>
      </w:pPr>
      <w:bookmarkStart w:id="89" w:name="_Ref327018486"/>
      <w:bookmarkStart w:id="90" w:name="_Toc327090815"/>
      <w:r>
        <w:t xml:space="preserve">Tabelle </w:t>
      </w:r>
      <w:r w:rsidR="003A3985">
        <w:fldChar w:fldCharType="begin"/>
      </w:r>
      <w:r>
        <w:instrText xml:space="preserve"> SEQ Tabelle \* ARABIC </w:instrText>
      </w:r>
      <w:r w:rsidR="003A3985">
        <w:fldChar w:fldCharType="separate"/>
      </w:r>
      <w:r>
        <w:rPr>
          <w:noProof/>
        </w:rPr>
        <w:t>1</w:t>
      </w:r>
      <w:r w:rsidR="003A3985">
        <w:fldChar w:fldCharType="end"/>
      </w:r>
      <w:bookmarkEnd w:id="89"/>
      <w:r>
        <w:t xml:space="preserve"> Ursprünglicher Projektplan</w:t>
      </w:r>
      <w:bookmarkEnd w:id="90"/>
    </w:p>
    <w:p w14:paraId="50B64E45" w14:textId="77777777" w:rsidR="00397352" w:rsidRDefault="00397352" w:rsidP="00397352">
      <w:pPr>
        <w:pStyle w:val="Textkrper"/>
        <w:rPr>
          <w:lang w:bidi="ar-SA"/>
        </w:rPr>
      </w:pPr>
      <w:r>
        <w:rPr>
          <w:lang w:bidi="ar-SA"/>
        </w:rPr>
        <w:t>Aufbauend auf dieser Grobplanung wurden die ersten Aufgaben und Aufgabenpakete ident</w:t>
      </w:r>
      <w:r>
        <w:rPr>
          <w:lang w:bidi="ar-SA"/>
        </w:rPr>
        <w:t>i</w:t>
      </w:r>
      <w:r>
        <w:rPr>
          <w:lang w:bidi="ar-SA"/>
        </w:rPr>
        <w:t>fiziert und in die auf Microsoft Excel basierende Aufgabenliste eingetragen. Außerdem wu</w:t>
      </w:r>
      <w:r>
        <w:rPr>
          <w:lang w:bidi="ar-SA"/>
        </w:rPr>
        <w:t>r</w:t>
      </w:r>
      <w:r>
        <w:rPr>
          <w:lang w:bidi="ar-SA"/>
        </w:rPr>
        <w:t>den die Bearbeiter und die Erledigungszeitpunkt zu den Aufgaben bzw. Aufgabenpaketen hinzugefügt.</w:t>
      </w:r>
    </w:p>
    <w:p w14:paraId="7CE59D02" w14:textId="77777777" w:rsidR="00397352" w:rsidRDefault="00397352" w:rsidP="00397352">
      <w:pPr>
        <w:pStyle w:val="Textkrper"/>
        <w:rPr>
          <w:lang w:bidi="ar-SA"/>
        </w:rPr>
      </w:pPr>
      <w:r>
        <w:rPr>
          <w:lang w:bidi="ar-SA"/>
        </w:rPr>
        <w:t xml:space="preserve">In dem ersten Teil der Projektseminars, d.h. während der </w:t>
      </w:r>
      <w:proofErr w:type="spellStart"/>
      <w:r>
        <w:rPr>
          <w:lang w:bidi="ar-SA"/>
        </w:rPr>
        <w:t>Inception</w:t>
      </w:r>
      <w:proofErr w:type="spellEnd"/>
      <w:r>
        <w:rPr>
          <w:lang w:bidi="ar-SA"/>
        </w:rPr>
        <w:t xml:space="preserve"> und der ersten Iteration der Elaboration wurden verstärkt die softwareentwicklungsspezifischen Aufgaben fokussiert. Eine Projektstatuskontrolle und -steuerung erfolgte nicht. Resultierend hieraus wurde nach dem ersten Teil des Projektseminars, genauer gesagt nach der </w:t>
      </w:r>
      <w:proofErr w:type="spellStart"/>
      <w:r>
        <w:rPr>
          <w:lang w:bidi="ar-SA"/>
        </w:rPr>
        <w:t>Projektzwischenstandspr</w:t>
      </w:r>
      <w:r>
        <w:rPr>
          <w:lang w:bidi="ar-SA"/>
        </w:rPr>
        <w:t>ä</w:t>
      </w:r>
      <w:r>
        <w:rPr>
          <w:lang w:bidi="ar-SA"/>
        </w:rPr>
        <w:t>sentation</w:t>
      </w:r>
      <w:proofErr w:type="spellEnd"/>
      <w:r>
        <w:rPr>
          <w:lang w:bidi="ar-SA"/>
        </w:rPr>
        <w:t>, inklusive der vorherigen Zusammenstellung und Qualitätssicherung der Dokume</w:t>
      </w:r>
      <w:r>
        <w:rPr>
          <w:lang w:bidi="ar-SA"/>
        </w:rPr>
        <w:t>n</w:t>
      </w:r>
      <w:r>
        <w:rPr>
          <w:lang w:bidi="ar-SA"/>
        </w:rPr>
        <w:t>te (Lastenheft, Anforderungsspezifikation, Architekturkonzeption) festgestellt, dass die laut Projektplanung vorgesehenen Ergebnisse noch nicht erreicht wurden und sich das Projekt somit außerhalb des Zeitplans befand.</w:t>
      </w:r>
    </w:p>
    <w:p w14:paraId="0FC53DCE" w14:textId="77777777" w:rsidR="00397352" w:rsidRDefault="00397352" w:rsidP="00397352">
      <w:pPr>
        <w:pStyle w:val="Textkrper"/>
        <w:rPr>
          <w:lang w:bidi="ar-SA"/>
        </w:rPr>
      </w:pPr>
      <w:r>
        <w:rPr>
          <w:lang w:bidi="ar-SA"/>
        </w:rPr>
        <w:t>Daraufhin wurden Projektsteuerungsmaßnahmen ergriffen: Der Funktionsumfang des zu implementierenden Prototypen wurde reduziert und der Fokus wurde verstärkt auf die ko</w:t>
      </w:r>
      <w:r>
        <w:rPr>
          <w:lang w:bidi="ar-SA"/>
        </w:rPr>
        <w:t>r</w:t>
      </w:r>
      <w:r>
        <w:rPr>
          <w:lang w:bidi="ar-SA"/>
        </w:rPr>
        <w:t>rekte und vollständige Spezifikation und Konzeption gelegt. Unterstützende Aktivitäten wu</w:t>
      </w:r>
      <w:r>
        <w:rPr>
          <w:lang w:bidi="ar-SA"/>
        </w:rPr>
        <w:t>r</w:t>
      </w:r>
      <w:r>
        <w:rPr>
          <w:lang w:bidi="ar-SA"/>
        </w:rPr>
        <w:lastRenderedPageBreak/>
        <w:t>den auf ein Minimum reduziert, um rechtzeitig zur Abschlusspräsentation wenigstens eine funktionale Anforderungen vollständig umgesetzt vorführen zu können. Der Projektplan wurde demnach folgendermaßen angepasst:</w:t>
      </w:r>
    </w:p>
    <w:p w14:paraId="1CE0C6DA" w14:textId="77777777" w:rsidR="00397352" w:rsidRDefault="00397352" w:rsidP="00397352">
      <w:pPr>
        <w:pStyle w:val="Textkrper"/>
        <w:rPr>
          <w:lang w:bidi="ar-SA"/>
        </w:rPr>
      </w:pPr>
      <w:r>
        <w:rPr>
          <w:lang w:bidi="ar-SA"/>
        </w:rPr>
        <w:t>Die zweite Iteration der Elaboration wurde von acht auf 15 Tage verlängert. Dies ging zu La</w:t>
      </w:r>
      <w:r>
        <w:rPr>
          <w:lang w:bidi="ar-SA"/>
        </w:rPr>
        <w:t>s</w:t>
      </w:r>
      <w:r>
        <w:rPr>
          <w:lang w:bidi="ar-SA"/>
        </w:rPr>
        <w:t xml:space="preserve">ten der ersten Iteration der </w:t>
      </w:r>
      <w:proofErr w:type="spellStart"/>
      <w:r>
        <w:rPr>
          <w:lang w:bidi="ar-SA"/>
        </w:rPr>
        <w:t>Construction</w:t>
      </w:r>
      <w:proofErr w:type="spellEnd"/>
      <w:r>
        <w:rPr>
          <w:lang w:bidi="ar-SA"/>
        </w:rPr>
        <w:t xml:space="preserve">, welche von 15 auf neun Tage reduziert wurde. Außerdem wurde die zweite Iteration der </w:t>
      </w:r>
      <w:proofErr w:type="spellStart"/>
      <w:r>
        <w:rPr>
          <w:lang w:bidi="ar-SA"/>
        </w:rPr>
        <w:t>Construction</w:t>
      </w:r>
      <w:proofErr w:type="spellEnd"/>
      <w:r>
        <w:rPr>
          <w:lang w:bidi="ar-SA"/>
        </w:rPr>
        <w:t xml:space="preserve"> vollständig gestrichen und dafür ein Zeitraum von zehn Tagen für die Erstellung des Reflexionsberichtes, inklusive </w:t>
      </w:r>
      <w:proofErr w:type="spellStart"/>
      <w:r>
        <w:rPr>
          <w:lang w:bidi="ar-SA"/>
        </w:rPr>
        <w:t>Finalisierung</w:t>
      </w:r>
      <w:proofErr w:type="spellEnd"/>
      <w:r>
        <w:rPr>
          <w:lang w:bidi="ar-SA"/>
        </w:rPr>
        <w:t xml:space="preserve"> der restlichen Aufgaben der Spezifikation, Konzeption und Implementierung vorgesehen. Die folgende </w:t>
      </w:r>
      <w:r w:rsidR="003A3985">
        <w:rPr>
          <w:lang w:bidi="ar-SA"/>
        </w:rPr>
        <w:fldChar w:fldCharType="begin"/>
      </w:r>
      <w:r>
        <w:rPr>
          <w:lang w:bidi="ar-SA"/>
        </w:rPr>
        <w:instrText xml:space="preserve"> REF _Ref327018636 \h </w:instrText>
      </w:r>
      <w:r w:rsidR="003A3985">
        <w:rPr>
          <w:lang w:bidi="ar-SA"/>
        </w:rPr>
      </w:r>
      <w:r w:rsidR="003A3985">
        <w:rPr>
          <w:lang w:bidi="ar-SA"/>
        </w:rPr>
        <w:fldChar w:fldCharType="separate"/>
      </w:r>
      <w:r>
        <w:t xml:space="preserve">Tabelle </w:t>
      </w:r>
      <w:r>
        <w:rPr>
          <w:noProof/>
        </w:rPr>
        <w:t>2</w:t>
      </w:r>
      <w:r w:rsidR="003A3985">
        <w:rPr>
          <w:lang w:bidi="ar-SA"/>
        </w:rPr>
        <w:fldChar w:fldCharType="end"/>
      </w:r>
      <w:r>
        <w:rPr>
          <w:lang w:bidi="ar-SA"/>
        </w:rPr>
        <w:t xml:space="preserve"> zeigt die geänderte Projektplanung:</w:t>
      </w:r>
    </w:p>
    <w:p w14:paraId="763969D1" w14:textId="77777777" w:rsidR="00397352" w:rsidRDefault="00397352" w:rsidP="00397352">
      <w:pPr>
        <w:pStyle w:val="Textkrper"/>
        <w:keepNext/>
      </w:pPr>
      <w:r>
        <w:rPr>
          <w:noProof/>
          <w:lang w:eastAsia="de-DE" w:bidi="ar-SA"/>
        </w:rPr>
        <w:drawing>
          <wp:inline distT="0" distB="0" distL="0" distR="0">
            <wp:extent cx="5761355" cy="1938655"/>
            <wp:effectExtent l="0" t="0" r="0" b="444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ktplanung neu.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1355" cy="1938655"/>
                    </a:xfrm>
                    <a:prstGeom prst="rect">
                      <a:avLst/>
                    </a:prstGeom>
                  </pic:spPr>
                </pic:pic>
              </a:graphicData>
            </a:graphic>
          </wp:inline>
        </w:drawing>
      </w:r>
    </w:p>
    <w:p w14:paraId="139D61DA" w14:textId="77777777" w:rsidR="00397352" w:rsidRDefault="00397352" w:rsidP="00397352">
      <w:pPr>
        <w:pStyle w:val="Beschriftung"/>
        <w:jc w:val="both"/>
      </w:pPr>
      <w:bookmarkStart w:id="91" w:name="_Ref327018636"/>
      <w:bookmarkStart w:id="92" w:name="_Toc327090816"/>
      <w:r>
        <w:t xml:space="preserve">Tabelle </w:t>
      </w:r>
      <w:r w:rsidR="003A3985">
        <w:fldChar w:fldCharType="begin"/>
      </w:r>
      <w:r>
        <w:instrText xml:space="preserve"> SEQ Tabelle \* ARABIC </w:instrText>
      </w:r>
      <w:r w:rsidR="003A3985">
        <w:fldChar w:fldCharType="separate"/>
      </w:r>
      <w:r>
        <w:rPr>
          <w:noProof/>
        </w:rPr>
        <w:t>2</w:t>
      </w:r>
      <w:r w:rsidR="003A3985">
        <w:fldChar w:fldCharType="end"/>
      </w:r>
      <w:bookmarkEnd w:id="91"/>
      <w:r>
        <w:t xml:space="preserve"> Überarbeiteter Projektplan</w:t>
      </w:r>
      <w:bookmarkEnd w:id="92"/>
    </w:p>
    <w:p w14:paraId="17BFA377" w14:textId="77777777" w:rsidR="00E5300A" w:rsidRDefault="00E5300A" w:rsidP="00E5300A">
      <w:pPr>
        <w:pStyle w:val="Textkrper"/>
        <w:rPr>
          <w:lang w:bidi="ar-SA"/>
        </w:rPr>
      </w:pPr>
      <w:r>
        <w:rPr>
          <w:lang w:bidi="ar-SA"/>
        </w:rPr>
        <w:t>Resümierend kann man bei der Umsetzung der Projektplanung feststellen, dass es besser gewesen wäre, früher eine Kontrolle des aktuellen Projektstatus durchzuführen. Dann wäre es möglich gewesen, zeitnäher den Verzug im Projekt festzustellen, um daraufhin Steu</w:t>
      </w:r>
      <w:r>
        <w:rPr>
          <w:lang w:bidi="ar-SA"/>
        </w:rPr>
        <w:t>e</w:t>
      </w:r>
      <w:r>
        <w:rPr>
          <w:lang w:bidi="ar-SA"/>
        </w:rPr>
        <w:t xml:space="preserve">rungsmaßnahmen zu ergreifen. </w:t>
      </w:r>
    </w:p>
    <w:p w14:paraId="2DEED9B5" w14:textId="77777777" w:rsidR="00397352" w:rsidRPr="00397352" w:rsidRDefault="00E5300A" w:rsidP="00E5300A">
      <w:pPr>
        <w:pStyle w:val="Textkrper"/>
        <w:rPr>
          <w:lang w:bidi="ar-SA"/>
        </w:rPr>
      </w:pPr>
      <w:r>
        <w:rPr>
          <w:lang w:bidi="ar-SA"/>
        </w:rPr>
        <w:t>Trotz der verspäteten Realisierung des Projektverzuges kann aber positiv angemerkt werden, dass die Anpassung des Funktionsumfangs und damit der Aufgaben bzw. Aufgabenpakete schnell und problemlos erfolgte. Hierdurch war es möglich rechtzeitig zur Abschlusspräse</w:t>
      </w:r>
      <w:r>
        <w:rPr>
          <w:lang w:bidi="ar-SA"/>
        </w:rPr>
        <w:t>n</w:t>
      </w:r>
      <w:r>
        <w:rPr>
          <w:lang w:bidi="ar-SA"/>
        </w:rPr>
        <w:t>tation zwei funktionale Anforderungen “Anmeldung” (LF20 im Lastenheft, F10 im Pflichte</w:t>
      </w:r>
      <w:r>
        <w:rPr>
          <w:lang w:bidi="ar-SA"/>
        </w:rPr>
        <w:t>n</w:t>
      </w:r>
      <w:r>
        <w:rPr>
          <w:lang w:bidi="ar-SA"/>
        </w:rPr>
        <w:t>heft) und “Erstellung eines Events” (LF150 im Lastenheft, F60 im Pflichtenheft) vorführen zu können.</w:t>
      </w:r>
    </w:p>
    <w:p w14:paraId="3F22C78D" w14:textId="77777777" w:rsidR="00785E28" w:rsidRDefault="00785E28" w:rsidP="00785E28">
      <w:pPr>
        <w:pStyle w:val="berschrift2"/>
        <w:rPr>
          <w:lang w:bidi="ar-SA"/>
        </w:rPr>
      </w:pPr>
      <w:bookmarkStart w:id="93" w:name="_Toc327026122"/>
      <w:bookmarkStart w:id="94" w:name="_Toc327097243"/>
      <w:r>
        <w:rPr>
          <w:lang w:bidi="ar-SA"/>
        </w:rPr>
        <w:lastRenderedPageBreak/>
        <w:t>Umsetzung der RUP-Artefakte</w:t>
      </w:r>
      <w:bookmarkEnd w:id="93"/>
      <w:bookmarkEnd w:id="94"/>
    </w:p>
    <w:p w14:paraId="344E3B0C" w14:textId="77777777" w:rsidR="00E5300A" w:rsidRPr="00E5300A" w:rsidRDefault="00E5300A" w:rsidP="00E5300A">
      <w:pPr>
        <w:spacing w:after="200" w:line="360" w:lineRule="auto"/>
        <w:jc w:val="both"/>
        <w:rPr>
          <w:lang w:bidi="ar-SA"/>
        </w:rPr>
      </w:pPr>
      <w:r>
        <w:t>Im Folgenden wird auf die Umsetzung der RUP-Artefakte eingegangen. Es werden dabei nur die Artefakte beleuchtet und aufgeführt, für deren Umsetzung sich im Projektteam en</w:t>
      </w:r>
      <w:r>
        <w:t>t</w:t>
      </w:r>
      <w:r>
        <w:t>schieden wurde.</w:t>
      </w:r>
      <w:r>
        <w:rPr>
          <w:rStyle w:val="Funotenzeichen"/>
        </w:rPr>
        <w:footnoteReference w:id="32"/>
      </w:r>
    </w:p>
    <w:p w14:paraId="383C187F" w14:textId="77777777" w:rsidR="00785E28" w:rsidRDefault="00785E28" w:rsidP="002E5A25">
      <w:pPr>
        <w:pStyle w:val="berschrift3"/>
        <w:rPr>
          <w:lang w:bidi="ar-SA"/>
        </w:rPr>
      </w:pPr>
      <w:bookmarkStart w:id="95" w:name="_Toc327026123"/>
      <w:bookmarkStart w:id="96" w:name="_Toc327097244"/>
      <w:r>
        <w:rPr>
          <w:lang w:bidi="ar-SA"/>
        </w:rPr>
        <w:t>Risikoabschätzung</w:t>
      </w:r>
      <w:bookmarkEnd w:id="95"/>
      <w:bookmarkEnd w:id="96"/>
    </w:p>
    <w:p w14:paraId="74849182" w14:textId="77777777" w:rsidR="00E5300A" w:rsidRPr="00E5300A" w:rsidRDefault="00E5300A" w:rsidP="00E5300A">
      <w:pPr>
        <w:pStyle w:val="Textkrper"/>
        <w:rPr>
          <w:lang w:bidi="ar-SA"/>
        </w:rPr>
      </w:pPr>
      <w:r>
        <w:t>Im Rahmen des Projekts wurde eine kurze Risikoanalyse erstellt</w:t>
      </w:r>
      <w:r>
        <w:rPr>
          <w:rStyle w:val="Funotenzeichen"/>
        </w:rPr>
        <w:footnoteReference w:id="33"/>
      </w:r>
      <w:r>
        <w:t>, die einen ersten Eindruck über die Projektrisiken geben sollte. Dabei wurden sechs Risiken identifiziert und in Bezug auf die Eintrittswahrscheinlichkeit und die Auswirkungen auf das Projekt (Zeit, Ressourcen und Inhalt) klassifiziert. Ein Maßnahmenkatalog für Aktivitäten, die beim Eintreten des Ris</w:t>
      </w:r>
      <w:r>
        <w:t>i</w:t>
      </w:r>
      <w:r>
        <w:t>kos durchgeführt werden, wurde ebenfalls erstellt. Aufgrund der Zielsetzung der Vorlesung, sowie aus zeitlichen Gründen wurden weitere Aktivitäten, die üblicherweise im Projektm</w:t>
      </w:r>
      <w:r>
        <w:t>a</w:t>
      </w:r>
      <w:r>
        <w:t>nagement zur Risikoanalyse gehören, nicht fortgeführt bzw. nicht erstellt. Dazu gehören we</w:t>
      </w:r>
      <w:r>
        <w:t>i</w:t>
      </w:r>
      <w:r>
        <w:t>tere Maßnahmen zur präventiven Vermeidung des Risikoeintritts, das regelmäßige Überprüfen der Risiken und Maßnahmen, sowie die ggf. notwendige Erfassung weiterer Ris</w:t>
      </w:r>
      <w:r>
        <w:t>i</w:t>
      </w:r>
      <w:r>
        <w:t>ken.</w:t>
      </w:r>
    </w:p>
    <w:p w14:paraId="1CCF0C1C" w14:textId="77777777" w:rsidR="00785E28" w:rsidRDefault="00785E28" w:rsidP="002E5A25">
      <w:pPr>
        <w:pStyle w:val="berschrift3"/>
        <w:rPr>
          <w:lang w:bidi="ar-SA"/>
        </w:rPr>
      </w:pPr>
      <w:bookmarkStart w:id="97" w:name="_Toc327026124"/>
      <w:bookmarkStart w:id="98" w:name="_Toc327097245"/>
      <w:r>
        <w:rPr>
          <w:lang w:bidi="ar-SA"/>
        </w:rPr>
        <w:t>Kosten-/Nutzenabschätzung</w:t>
      </w:r>
      <w:bookmarkEnd w:id="97"/>
      <w:bookmarkEnd w:id="98"/>
    </w:p>
    <w:p w14:paraId="4E104698" w14:textId="77777777" w:rsidR="00E5300A" w:rsidRDefault="00E5300A" w:rsidP="00E5300A">
      <w:pPr>
        <w:pStyle w:val="Textkrper"/>
        <w:rPr>
          <w:lang w:bidi="ar-SA"/>
        </w:rPr>
      </w:pPr>
      <w:r>
        <w:rPr>
          <w:lang w:bidi="ar-SA"/>
        </w:rPr>
        <w:t>Es wurden alle Kosten innerhalb des Projektes von der Initialisierung bis hin zur Stilllegung versucht abzuschätzen. Eine genaue Erläuterung der Wirtschaftlichkeitsbetrachtung befindet sich im Anhang.</w:t>
      </w:r>
      <w:r>
        <w:rPr>
          <w:rStyle w:val="Funotenzeichen"/>
          <w:lang w:bidi="ar-SA"/>
        </w:rPr>
        <w:footnoteReference w:id="34"/>
      </w:r>
    </w:p>
    <w:p w14:paraId="61710670" w14:textId="77777777" w:rsidR="00E5300A" w:rsidRPr="00E5300A" w:rsidRDefault="00E5300A" w:rsidP="00E5300A">
      <w:pPr>
        <w:pStyle w:val="Textkrper"/>
        <w:rPr>
          <w:lang w:bidi="ar-SA"/>
        </w:rPr>
      </w:pPr>
      <w:r>
        <w:rPr>
          <w:lang w:bidi="ar-SA"/>
        </w:rPr>
        <w:t>Im Rahmen der Recherche hat sich gezeigt, dass pro Nutzer nur geringe Einnahmen zu e</w:t>
      </w:r>
      <w:r>
        <w:rPr>
          <w:lang w:bidi="ar-SA"/>
        </w:rPr>
        <w:t>r</w:t>
      </w:r>
      <w:r>
        <w:rPr>
          <w:lang w:bidi="ar-SA"/>
        </w:rPr>
        <w:t>warten sind. Es wird daher, allein um die regelmäßigen Infrastrukturkosten bewältigen zu können, eine große Benutzerbasis benötigt. Zieht man zusätzlich Personalkosten hinzu, sind nach unserer Berechnung über Zehn Millionen Benutzer pro Monat notwendig, um den Eventalizer mit den unterstellten Einnahmequellen wirtschaftlich betreiben zu können.</w:t>
      </w:r>
    </w:p>
    <w:p w14:paraId="4810F2FE" w14:textId="77777777" w:rsidR="00785E28" w:rsidRDefault="00785E28" w:rsidP="002E5A25">
      <w:pPr>
        <w:pStyle w:val="berschrift3"/>
        <w:rPr>
          <w:lang w:bidi="ar-SA"/>
        </w:rPr>
      </w:pPr>
      <w:bookmarkStart w:id="99" w:name="_Toc327026125"/>
      <w:bookmarkStart w:id="100" w:name="_Toc327097246"/>
      <w:r>
        <w:rPr>
          <w:lang w:bidi="ar-SA"/>
        </w:rPr>
        <w:lastRenderedPageBreak/>
        <w:t>Anwendungsfalldiagramm</w:t>
      </w:r>
      <w:bookmarkEnd w:id="99"/>
      <w:bookmarkEnd w:id="100"/>
    </w:p>
    <w:p w14:paraId="4D46E139" w14:textId="77777777" w:rsidR="00E5300A" w:rsidRDefault="00E5300A" w:rsidP="00E5300A">
      <w:pPr>
        <w:pStyle w:val="Textkrper"/>
        <w:rPr>
          <w:lang w:bidi="ar-SA"/>
        </w:rPr>
      </w:pPr>
      <w:r>
        <w:rPr>
          <w:lang w:bidi="ar-SA"/>
        </w:rPr>
        <w:t xml:space="preserve">Mit Hilfe von Anwendungsfalldiagrammen (auch </w:t>
      </w:r>
      <w:proofErr w:type="spellStart"/>
      <w:r>
        <w:rPr>
          <w:lang w:bidi="ar-SA"/>
        </w:rPr>
        <w:t>Use</w:t>
      </w:r>
      <w:proofErr w:type="spellEnd"/>
      <w:r>
        <w:rPr>
          <w:lang w:bidi="ar-SA"/>
        </w:rPr>
        <w:t xml:space="preserve"> Case Diagramme genannt) lassen sich mögliche Benutzerinteraktionen mit einem Software System beschreiben. Dabei finden eine Abbildung möglicher Akteure, der möglichen Aktionen sowie eine Zuordnung beider statt. Die Entwicklung des Anwendungsfalldiagramms lässt sich in zwei Abschnitte gliedern. </w:t>
      </w:r>
    </w:p>
    <w:p w14:paraId="333B3793" w14:textId="77777777" w:rsidR="00E5300A" w:rsidRDefault="00E5300A" w:rsidP="00E5300A">
      <w:pPr>
        <w:pStyle w:val="Textkrper"/>
        <w:rPr>
          <w:lang w:bidi="ar-SA"/>
        </w:rPr>
      </w:pPr>
      <w:r>
        <w:rPr>
          <w:lang w:bidi="ar-SA"/>
        </w:rPr>
        <w:t>Zur Zwischenpräsentation wurden alle Benutzeraktionen hierarchisch dargestellt. Es gab nur wenige Einstiegs-Anwendungsfälle, unter denen alle übrigen Benutzerinteraktionen geka</w:t>
      </w:r>
      <w:r>
        <w:rPr>
          <w:lang w:bidi="ar-SA"/>
        </w:rPr>
        <w:t>p</w:t>
      </w:r>
      <w:r>
        <w:rPr>
          <w:lang w:bidi="ar-SA"/>
        </w:rPr>
        <w:t>selt gewesen sind. Bei dieser Art der Darstellung wurde das Zusammenspiel zwischen Akteur und dem System verfälscht dargestellt.</w:t>
      </w:r>
    </w:p>
    <w:p w14:paraId="01CFE383" w14:textId="77777777" w:rsidR="005C66DA" w:rsidRDefault="005C66DA" w:rsidP="005C66DA">
      <w:pPr>
        <w:pStyle w:val="Textkrper"/>
        <w:keepNext/>
      </w:pPr>
      <w:r>
        <w:rPr>
          <w:noProof/>
          <w:lang w:eastAsia="de-DE" w:bidi="ar-SA"/>
        </w:rPr>
        <w:drawing>
          <wp:inline distT="0" distB="0" distL="0" distR="0">
            <wp:extent cx="6123940" cy="15430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3940" cy="1543050"/>
                    </a:xfrm>
                    <a:prstGeom prst="rect">
                      <a:avLst/>
                    </a:prstGeom>
                    <a:noFill/>
                  </pic:spPr>
                </pic:pic>
              </a:graphicData>
            </a:graphic>
          </wp:inline>
        </w:drawing>
      </w:r>
    </w:p>
    <w:p w14:paraId="1F57DBA7" w14:textId="77777777" w:rsidR="005C66DA" w:rsidRDefault="005C66DA" w:rsidP="005C66DA">
      <w:pPr>
        <w:pStyle w:val="Beschriftung"/>
        <w:jc w:val="both"/>
      </w:pPr>
      <w:bookmarkStart w:id="101" w:name="_Toc327090792"/>
      <w:r>
        <w:t xml:space="preserve">Abbildung </w:t>
      </w:r>
      <w:r w:rsidR="003A3985">
        <w:fldChar w:fldCharType="begin"/>
      </w:r>
      <w:r>
        <w:instrText xml:space="preserve"> SEQ Abbildung \* ARABIC </w:instrText>
      </w:r>
      <w:r w:rsidR="003A3985">
        <w:fldChar w:fldCharType="separate"/>
      </w:r>
      <w:r w:rsidR="000B693C">
        <w:rPr>
          <w:noProof/>
        </w:rPr>
        <w:t>2</w:t>
      </w:r>
      <w:r w:rsidR="003A3985">
        <w:fldChar w:fldCharType="end"/>
      </w:r>
      <w:r>
        <w:t xml:space="preserve"> Anwendungsfall "An Event teilnehmen" (</w:t>
      </w:r>
      <w:r w:rsidR="00CC5469">
        <w:t>ursprüngliche</w:t>
      </w:r>
      <w:r>
        <w:t xml:space="preserve"> </w:t>
      </w:r>
      <w:r w:rsidR="00CC5469">
        <w:t>Version</w:t>
      </w:r>
      <w:r>
        <w:t>)</w:t>
      </w:r>
      <w:r>
        <w:rPr>
          <w:rStyle w:val="Funotenzeichen"/>
        </w:rPr>
        <w:footnoteReference w:id="35"/>
      </w:r>
      <w:bookmarkEnd w:id="101"/>
    </w:p>
    <w:p w14:paraId="08925EF4" w14:textId="77777777" w:rsidR="005C66DA" w:rsidRDefault="005C66DA" w:rsidP="005C66DA">
      <w:pPr>
        <w:pStyle w:val="Textkrper"/>
        <w:rPr>
          <w:lang w:bidi="ar-SA"/>
        </w:rPr>
      </w:pPr>
      <w:r>
        <w:t>Dieser Sachverhalt lässt sich anhand der Anwendungsfälle “An Event teilnehmen”, “Event auswählen” und “Event bewerten” veranschaulichen. Es ist nachvollziehbar, dass ein Event ausgewählt werden muss, wenn man an diesem teilnehmen möchte. Die Bewertung eines Events kann aber nicht unmittelbar an die Teilnahme geknüpft werden. Aus diesem Grund wurden im zweiten Entwicklungsabschnitt des Anwendungsfalldiagramms die Beziehungen zwischen Akteur und Anwendungsfall überarbeitet.</w:t>
      </w:r>
    </w:p>
    <w:p w14:paraId="7251737B" w14:textId="77777777" w:rsidR="005C66DA" w:rsidRDefault="005C66DA" w:rsidP="005C66DA">
      <w:pPr>
        <w:pStyle w:val="Textkrper"/>
        <w:keepNext/>
      </w:pPr>
      <w:r>
        <w:rPr>
          <w:noProof/>
          <w:lang w:eastAsia="de-DE" w:bidi="ar-SA"/>
        </w:rPr>
        <w:lastRenderedPageBreak/>
        <w:drawing>
          <wp:inline distT="0" distB="0" distL="0" distR="0">
            <wp:extent cx="4809490" cy="313309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09490" cy="3133090"/>
                    </a:xfrm>
                    <a:prstGeom prst="rect">
                      <a:avLst/>
                    </a:prstGeom>
                    <a:noFill/>
                  </pic:spPr>
                </pic:pic>
              </a:graphicData>
            </a:graphic>
          </wp:inline>
        </w:drawing>
      </w:r>
    </w:p>
    <w:p w14:paraId="39C82268" w14:textId="77777777" w:rsidR="005C66DA" w:rsidRDefault="005C66DA" w:rsidP="005C66DA">
      <w:pPr>
        <w:pStyle w:val="Beschriftung"/>
        <w:jc w:val="both"/>
        <w:rPr>
          <w:lang w:bidi="ar-SA"/>
        </w:rPr>
      </w:pPr>
      <w:bookmarkStart w:id="102" w:name="_Toc327090793"/>
      <w:r>
        <w:t xml:space="preserve">Abbildung </w:t>
      </w:r>
      <w:r w:rsidR="003A3985">
        <w:fldChar w:fldCharType="begin"/>
      </w:r>
      <w:r>
        <w:instrText xml:space="preserve"> SEQ Abbildung \* ARABIC </w:instrText>
      </w:r>
      <w:r w:rsidR="003A3985">
        <w:fldChar w:fldCharType="separate"/>
      </w:r>
      <w:r w:rsidR="000B693C">
        <w:rPr>
          <w:noProof/>
        </w:rPr>
        <w:t>3</w:t>
      </w:r>
      <w:r w:rsidR="003A3985">
        <w:fldChar w:fldCharType="end"/>
      </w:r>
      <w:r>
        <w:t xml:space="preserve"> Anwendungsfall "An Event teilenehmen" (überarbeitete Version)</w:t>
      </w:r>
      <w:bookmarkEnd w:id="102"/>
    </w:p>
    <w:p w14:paraId="4DDCB8D6" w14:textId="77777777" w:rsidR="005C66DA" w:rsidRDefault="005C66DA" w:rsidP="005C66DA">
      <w:pPr>
        <w:spacing w:after="200" w:line="360" w:lineRule="auto"/>
        <w:jc w:val="both"/>
      </w:pPr>
      <w:r>
        <w:t xml:space="preserve">Die </w:t>
      </w:r>
      <w:proofErr w:type="spellStart"/>
      <w:r>
        <w:t>Include</w:t>
      </w:r>
      <w:proofErr w:type="spellEnd"/>
      <w:r>
        <w:t>-Beziehung zwischen Event Teilnahme und Event Auswahl blieb bestehen. Mitte</w:t>
      </w:r>
      <w:r>
        <w:t>l</w:t>
      </w:r>
      <w:r>
        <w:t>bar zusammenhängende Anwendungsfälle, wie hier die Bewertung eines Events und die Teilnahme an einem wurden direkt mit dem jeweiligen Akteur verbunden, beide Anwe</w:t>
      </w:r>
      <w:r>
        <w:t>n</w:t>
      </w:r>
      <w:r>
        <w:t>dungsfälle werden nicht zwingend gemeinsam aufgerufen.</w:t>
      </w:r>
    </w:p>
    <w:p w14:paraId="27ABC768" w14:textId="77777777" w:rsidR="005C66DA" w:rsidRDefault="005C66DA" w:rsidP="005C66DA">
      <w:pPr>
        <w:spacing w:after="200" w:line="360" w:lineRule="auto"/>
        <w:jc w:val="both"/>
      </w:pPr>
      <w:r>
        <w:t xml:space="preserve">Eine vergleichbare Entwicklung war bei der Hierarchie der Akteure zu verzeichnen. Zur </w:t>
      </w:r>
      <w:proofErr w:type="spellStart"/>
      <w:r>
        <w:t>Zw</w:t>
      </w:r>
      <w:r>
        <w:t>i</w:t>
      </w:r>
      <w:r>
        <w:t>schenstandspräsentation</w:t>
      </w:r>
      <w:proofErr w:type="spellEnd"/>
      <w:r>
        <w:t xml:space="preserve"> wurden Anwendungsfälle entweder vom Akteur Teilnehmer, vom Akteur Organisator oder von beiden aufgerufen. Beide Akteure sind über eine Vererbung</w:t>
      </w:r>
      <w:r>
        <w:t>s</w:t>
      </w:r>
      <w:r>
        <w:t>beziehung mit dem Akteur Benutzer verknüpft gewesen, der selbst mit keinem Anwendung</w:t>
      </w:r>
      <w:r>
        <w:t>s</w:t>
      </w:r>
      <w:r>
        <w:t xml:space="preserve">fall verknüpft gewesen ist. </w:t>
      </w:r>
    </w:p>
    <w:p w14:paraId="040D9636" w14:textId="77777777" w:rsidR="005C66DA" w:rsidRDefault="005C66DA" w:rsidP="005C66DA">
      <w:pPr>
        <w:pStyle w:val="Textkrper"/>
        <w:rPr>
          <w:lang w:bidi="ar-SA"/>
        </w:rPr>
      </w:pPr>
      <w:r>
        <w:t>Da der Organisator alle Anwendungsfälle aufrufen kann, die dem Teilnehmer zugeordnet sind, und einige Anwendungsfälle von jedem Benutzer aufgerufen werden können, wurden auch die Akteure überarbeitet.</w:t>
      </w:r>
    </w:p>
    <w:p w14:paraId="1848364A" w14:textId="77777777" w:rsidR="005C66DA" w:rsidRDefault="005C66DA" w:rsidP="005C66DA">
      <w:pPr>
        <w:pStyle w:val="Textkrper"/>
        <w:keepNext/>
      </w:pPr>
      <w:r>
        <w:rPr>
          <w:noProof/>
          <w:lang w:eastAsia="de-DE" w:bidi="ar-SA"/>
        </w:rPr>
        <w:lastRenderedPageBreak/>
        <w:drawing>
          <wp:inline distT="0" distB="0" distL="0" distR="0">
            <wp:extent cx="3524250" cy="3000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24250" cy="3000375"/>
                    </a:xfrm>
                    <a:prstGeom prst="rect">
                      <a:avLst/>
                    </a:prstGeom>
                    <a:noFill/>
                    <a:ln>
                      <a:noFill/>
                    </a:ln>
                  </pic:spPr>
                </pic:pic>
              </a:graphicData>
            </a:graphic>
          </wp:inline>
        </w:drawing>
      </w:r>
    </w:p>
    <w:p w14:paraId="25576FDA" w14:textId="77777777" w:rsidR="005C66DA" w:rsidRDefault="005C66DA" w:rsidP="005C66DA">
      <w:pPr>
        <w:pStyle w:val="Beschriftung"/>
        <w:jc w:val="both"/>
      </w:pPr>
      <w:bookmarkStart w:id="103" w:name="_Toc327090794"/>
      <w:r>
        <w:t xml:space="preserve">Abbildung </w:t>
      </w:r>
      <w:r w:rsidR="003A3985">
        <w:fldChar w:fldCharType="begin"/>
      </w:r>
      <w:r>
        <w:instrText xml:space="preserve"> SEQ Abbildung \* ARABIC </w:instrText>
      </w:r>
      <w:r w:rsidR="003A3985">
        <w:fldChar w:fldCharType="separate"/>
      </w:r>
      <w:r w:rsidR="000B693C">
        <w:rPr>
          <w:noProof/>
        </w:rPr>
        <w:t>4</w:t>
      </w:r>
      <w:r w:rsidR="003A3985">
        <w:fldChar w:fldCharType="end"/>
      </w:r>
      <w:r>
        <w:t xml:space="preserve"> Hierarchische Beziehung der Akteure</w:t>
      </w:r>
      <w:bookmarkEnd w:id="103"/>
    </w:p>
    <w:p w14:paraId="266AD62A" w14:textId="77777777" w:rsidR="005C66DA" w:rsidRPr="005C66DA" w:rsidRDefault="005C66DA" w:rsidP="005C66DA">
      <w:pPr>
        <w:pStyle w:val="Textkrper"/>
        <w:rPr>
          <w:lang w:bidi="ar-SA"/>
        </w:rPr>
      </w:pPr>
      <w:r>
        <w:t>Die Hierarchie der Akteure geht vom Allgemeinen, dem einfachen Benutzer mit rudiment</w:t>
      </w:r>
      <w:r>
        <w:t>ä</w:t>
      </w:r>
      <w:r>
        <w:t>ren Rechten, ins spezielle, zum Organisator von Events. Diese Darstellung reduziert mehrfach Beziehungen zu Anwendungsfällen auf ein Minimum und hilft dadurch, das Berechtigung</w:t>
      </w:r>
      <w:r>
        <w:t>s</w:t>
      </w:r>
      <w:r>
        <w:t>konzept einfach zu gestalten</w:t>
      </w:r>
    </w:p>
    <w:p w14:paraId="6BA6C62C" w14:textId="77777777" w:rsidR="00785E28" w:rsidRDefault="00785E28" w:rsidP="002E5A25">
      <w:pPr>
        <w:pStyle w:val="berschrift3"/>
        <w:rPr>
          <w:lang w:bidi="ar-SA"/>
        </w:rPr>
      </w:pPr>
      <w:bookmarkStart w:id="104" w:name="_Toc327026126"/>
      <w:bookmarkStart w:id="105" w:name="_Toc327097247"/>
      <w:r>
        <w:rPr>
          <w:lang w:bidi="ar-SA"/>
        </w:rPr>
        <w:t>Szenarien</w:t>
      </w:r>
      <w:bookmarkEnd w:id="104"/>
      <w:bookmarkEnd w:id="105"/>
    </w:p>
    <w:p w14:paraId="780D79AC" w14:textId="59CE65C9" w:rsidR="005C66DA" w:rsidRDefault="005C66DA" w:rsidP="005C66DA">
      <w:pPr>
        <w:pStyle w:val="Textkrper"/>
        <w:rPr>
          <w:lang w:bidi="ar-SA"/>
        </w:rPr>
      </w:pPr>
      <w:r>
        <w:rPr>
          <w:lang w:bidi="ar-SA"/>
        </w:rPr>
        <w:t>Die Szenario-Technik ist eine Methode in der strategischen Planung bei der mögliche zukün</w:t>
      </w:r>
      <w:r>
        <w:rPr>
          <w:lang w:bidi="ar-SA"/>
        </w:rPr>
        <w:t>f</w:t>
      </w:r>
      <w:r>
        <w:rPr>
          <w:lang w:bidi="ar-SA"/>
        </w:rPr>
        <w:t>tige Entwicklungen festgelegt und die Auswirkungen auf das Unternehmen oder das Projekt beschrieben werden. Es werden mehrere alternative Vorstellungen der Zukunft entwickelt. Diese basieren auf unterschiedliche Ausprägungen von Einflussfaktoren in der Zukunft und mögliche Störereignisse. Die aufgestellten Szenarien besitzen unterschiedliche Eintrittswah</w:t>
      </w:r>
      <w:r>
        <w:rPr>
          <w:lang w:bidi="ar-SA"/>
        </w:rPr>
        <w:t>r</w:t>
      </w:r>
      <w:r>
        <w:rPr>
          <w:lang w:bidi="ar-SA"/>
        </w:rPr>
        <w:t>scheinlichkeiten. Mit Hilfe der Ergebnisse die sich aus der Auswertung der</w:t>
      </w:r>
      <w:r w:rsidR="000413F4">
        <w:rPr>
          <w:lang w:bidi="ar-SA"/>
        </w:rPr>
        <w:t xml:space="preserve"> </w:t>
      </w:r>
      <w:r>
        <w:rPr>
          <w:lang w:bidi="ar-SA"/>
        </w:rPr>
        <w:t>Szenarien ergibt, kann die aktuell Strategie überprüft und ggf. angepasst werden.[1]</w:t>
      </w:r>
      <w:r>
        <w:rPr>
          <w:rStyle w:val="Funotenzeichen"/>
          <w:lang w:bidi="ar-SA"/>
        </w:rPr>
        <w:footnoteReference w:id="36"/>
      </w:r>
    </w:p>
    <w:p w14:paraId="3801A6B5" w14:textId="5E23A9DB" w:rsidR="005C66DA" w:rsidRDefault="005C66DA" w:rsidP="005C66DA">
      <w:pPr>
        <w:pStyle w:val="Textkrper"/>
        <w:rPr>
          <w:lang w:bidi="ar-SA"/>
        </w:rPr>
      </w:pPr>
      <w:r>
        <w:rPr>
          <w:lang w:bidi="ar-SA"/>
        </w:rPr>
        <w:t>Die Szenario-Technik wurde im Projekt Eventalizer nur rudimentär durchgeführt. Die Erste</w:t>
      </w:r>
      <w:r>
        <w:rPr>
          <w:lang w:bidi="ar-SA"/>
        </w:rPr>
        <w:t>l</w:t>
      </w:r>
      <w:r>
        <w:rPr>
          <w:lang w:bidi="ar-SA"/>
        </w:rPr>
        <w:t>lung von mehreren möglichen Zukunftsbildern durch Variation in den Einflussfaktoren und das Auftreten von möglichen Störereignissen entfielen. Die Szenario-Technik modellierte das aus unserer Sicht wahrscheinlichste menschliche</w:t>
      </w:r>
      <w:r w:rsidR="000413F4">
        <w:rPr>
          <w:lang w:bidi="ar-SA"/>
        </w:rPr>
        <w:t xml:space="preserve"> </w:t>
      </w:r>
      <w:r>
        <w:rPr>
          <w:lang w:bidi="ar-SA"/>
        </w:rPr>
        <w:t>Verhalten bei den Wünschen und die Nu</w:t>
      </w:r>
      <w:r>
        <w:rPr>
          <w:lang w:bidi="ar-SA"/>
        </w:rPr>
        <w:t>t</w:t>
      </w:r>
      <w:r>
        <w:rPr>
          <w:lang w:bidi="ar-SA"/>
        </w:rPr>
        <w:lastRenderedPageBreak/>
        <w:t>zung der Plattform. Bei der Umsetzung haben wir User Stories in textueller Form verwendet. Die User Stories beschreiben Abfolge von Interaktionen bei der Mensch und Computer I</w:t>
      </w:r>
      <w:r>
        <w:rPr>
          <w:lang w:bidi="ar-SA"/>
        </w:rPr>
        <w:t>n</w:t>
      </w:r>
      <w:r>
        <w:rPr>
          <w:lang w:bidi="ar-SA"/>
        </w:rPr>
        <w:t>teraktion.</w:t>
      </w:r>
    </w:p>
    <w:p w14:paraId="326544E6" w14:textId="19382E99" w:rsidR="005C66DA" w:rsidRDefault="005C66DA" w:rsidP="005C66DA">
      <w:pPr>
        <w:pStyle w:val="Textkrper"/>
        <w:rPr>
          <w:lang w:bidi="ar-SA"/>
        </w:rPr>
      </w:pPr>
      <w:r>
        <w:rPr>
          <w:lang w:bidi="ar-SA"/>
        </w:rPr>
        <w:t>Im Fokus des einen gewählten Szenarios lag auf den beiden grundlegenden Funktionalitäten der Plattform Eventalizer: Event anlegen und an einem Event teilnehmen. Die beiden User Stories waren nach dem Projekt Exposé die ersten schriftlich festgehaltenen Ausarbeitungen unseres Projekts. Im Team herrschte über die grundlegenden Funktionalitäten Einigkeit. Für die Umsetzung der Details hatte jeder seine eigene Vorstellung. Diese Vorstellungen wichen von Projektmitglied zu Projektmitglied ab. Wir waren uns z.B. einig, dass es Möglichkeiten gibt auf der Plattform Bewertungen abzugeben. Als die User Stories ausgearbeitet wurden, musste allerdings entschieden werden: Was kann bewertet werden, wer kann es bewerten und welche Bewertungsskala wird verwendet. Diese Fragen wurden gesammelt und</w:t>
      </w:r>
      <w:r w:rsidR="000413F4">
        <w:rPr>
          <w:lang w:bidi="ar-SA"/>
        </w:rPr>
        <w:t xml:space="preserve"> </w:t>
      </w:r>
      <w:r>
        <w:rPr>
          <w:lang w:bidi="ar-SA"/>
        </w:rPr>
        <w:t>a</w:t>
      </w:r>
      <w:r>
        <w:rPr>
          <w:lang w:bidi="ar-SA"/>
        </w:rPr>
        <w:t>n</w:t>
      </w:r>
      <w:r>
        <w:rPr>
          <w:lang w:bidi="ar-SA"/>
        </w:rPr>
        <w:t xml:space="preserve">schließend in den wöchentlichen Jour fixes diskutiert bis ein gemeinsamer Konsens gefunden wurde. </w:t>
      </w:r>
    </w:p>
    <w:p w14:paraId="7210E88B" w14:textId="77777777" w:rsidR="005C66DA" w:rsidRDefault="005C66DA" w:rsidP="005C66DA">
      <w:pPr>
        <w:pStyle w:val="Textkrper"/>
        <w:rPr>
          <w:lang w:bidi="ar-SA"/>
        </w:rPr>
      </w:pPr>
      <w:r>
        <w:rPr>
          <w:lang w:bidi="ar-SA"/>
        </w:rPr>
        <w:t xml:space="preserve">Mit Hilfe der User Stories war es uns frühzeitig möglich ungeklärte Detailfragen wie die zum Bewertungsschema zu identifizieren und zu klären. Inkonsistenzen zwischen zukünftigen von verschiedenen Projektmitgliedern ausgearbeiteten Artefakten, wie das Lastenheft oder das </w:t>
      </w:r>
      <w:proofErr w:type="spellStart"/>
      <w:r>
        <w:rPr>
          <w:lang w:bidi="ar-SA"/>
        </w:rPr>
        <w:t>Use</w:t>
      </w:r>
      <w:proofErr w:type="spellEnd"/>
      <w:r>
        <w:rPr>
          <w:lang w:bidi="ar-SA"/>
        </w:rPr>
        <w:t xml:space="preserve"> Case Modell, konnten somit vermieden werden. Denn je später solche Inkonsistenzen entdeckt werden, desto schwieriger und zeitaufwändiger ist die Behebung solcher. </w:t>
      </w:r>
    </w:p>
    <w:p w14:paraId="0DB61728" w14:textId="77777777" w:rsidR="005C66DA" w:rsidRPr="005C66DA" w:rsidRDefault="005C66DA" w:rsidP="005C66DA">
      <w:pPr>
        <w:pStyle w:val="Textkrper"/>
        <w:rPr>
          <w:lang w:bidi="ar-SA"/>
        </w:rPr>
      </w:pPr>
      <w:r>
        <w:rPr>
          <w:lang w:bidi="ar-SA"/>
        </w:rPr>
        <w:t>Der Inhalt der User Stories hat keinen verpflichtenden Charakter wie der Inhalt eines Lasten- oder Pflichtenheftes. Spätere Erkenntnisse oder geänderte Entscheidungen mussten somit nicht in den User-Stories nachgepflegt werden.</w:t>
      </w:r>
    </w:p>
    <w:p w14:paraId="1DA31A59" w14:textId="77777777" w:rsidR="00785E28" w:rsidRDefault="00785E28" w:rsidP="002E5A25">
      <w:pPr>
        <w:pStyle w:val="berschrift3"/>
        <w:rPr>
          <w:lang w:bidi="ar-SA"/>
        </w:rPr>
      </w:pPr>
      <w:bookmarkStart w:id="106" w:name="_Toc327026127"/>
      <w:bookmarkStart w:id="107" w:name="_Toc327097248"/>
      <w:r>
        <w:rPr>
          <w:lang w:bidi="ar-SA"/>
        </w:rPr>
        <w:t>Begriffslexikon/Glossar</w:t>
      </w:r>
      <w:bookmarkEnd w:id="106"/>
      <w:bookmarkEnd w:id="107"/>
    </w:p>
    <w:p w14:paraId="15368062" w14:textId="77777777" w:rsidR="005C66DA" w:rsidRDefault="005C66DA" w:rsidP="005C66DA">
      <w:pPr>
        <w:pStyle w:val="Textkrper"/>
        <w:rPr>
          <w:lang w:bidi="ar-SA"/>
        </w:rPr>
      </w:pPr>
      <w:r>
        <w:rPr>
          <w:lang w:bidi="ar-SA"/>
        </w:rPr>
        <w:t>Das Glossar definiert die Begriffe, die für das Projekt von Bedeutung sind und wird kontin</w:t>
      </w:r>
      <w:r>
        <w:rPr>
          <w:lang w:bidi="ar-SA"/>
        </w:rPr>
        <w:t>u</w:t>
      </w:r>
      <w:r>
        <w:rPr>
          <w:lang w:bidi="ar-SA"/>
        </w:rPr>
        <w:t>ierlich weiterentwickelt.</w:t>
      </w:r>
      <w:r>
        <w:rPr>
          <w:rStyle w:val="Funotenzeichen"/>
          <w:lang w:bidi="ar-SA"/>
        </w:rPr>
        <w:footnoteReference w:id="37"/>
      </w:r>
      <w:r>
        <w:rPr>
          <w:lang w:bidi="ar-SA"/>
        </w:rPr>
        <w:t xml:space="preserve"> Die im Glossar aufgeführten projektspezifischen Begriffe wurden innerhalb der erstellten Artefakte während der Projektzeit verwendet. Das Glossar ist die Grundlage für die Mitarbeiter des Projekts zur Verständnis eines Begriffs. Diese Herang</w:t>
      </w:r>
      <w:r>
        <w:rPr>
          <w:lang w:bidi="ar-SA"/>
        </w:rPr>
        <w:t>e</w:t>
      </w:r>
      <w:r>
        <w:rPr>
          <w:lang w:bidi="ar-SA"/>
        </w:rPr>
        <w:lastRenderedPageBreak/>
        <w:t>hensweise verhindert unterschiedlich subjektive Interpretationen, die später Auswirkungen bei der Modellie</w:t>
      </w:r>
      <w:r w:rsidR="00F439B7">
        <w:rPr>
          <w:lang w:bidi="ar-SA"/>
        </w:rPr>
        <w:t>rung des Systems haben könnten.</w:t>
      </w:r>
    </w:p>
    <w:p w14:paraId="66E7DDFB" w14:textId="77777777" w:rsidR="005C66DA" w:rsidRDefault="005C66DA" w:rsidP="005C66DA">
      <w:pPr>
        <w:pStyle w:val="Textkrper"/>
        <w:rPr>
          <w:lang w:bidi="ar-SA"/>
        </w:rPr>
      </w:pPr>
      <w:r>
        <w:rPr>
          <w:lang w:bidi="ar-SA"/>
        </w:rPr>
        <w:t>Die Erstellung eines Glossars hat uns vor allem beim Projektstart geholfen. Mit Hilfe des D</w:t>
      </w:r>
      <w:r>
        <w:rPr>
          <w:lang w:bidi="ar-SA"/>
        </w:rPr>
        <w:t>o</w:t>
      </w:r>
      <w:r>
        <w:rPr>
          <w:lang w:bidi="ar-SA"/>
        </w:rPr>
        <w:t>kuments konnte eine schriftliche Definition für wichtige projektspezifische Fachbegriffe hi</w:t>
      </w:r>
      <w:r>
        <w:rPr>
          <w:lang w:bidi="ar-SA"/>
        </w:rPr>
        <w:t>n</w:t>
      </w:r>
      <w:r>
        <w:rPr>
          <w:lang w:bidi="ar-SA"/>
        </w:rPr>
        <w:t xml:space="preserve">terlegt werden. Diese konnte von allen Mitgliedern jederzeit abgerufen werden. Bei der Erstellung der einzelnen Definitionen konnten zudem ungeklärte Details identifiziert werden. Diese wurde später in den Jour fixen von allen Projektmitarbeitern gemeinsam geklärt. </w:t>
      </w:r>
    </w:p>
    <w:p w14:paraId="683BD0BB" w14:textId="77777777" w:rsidR="005C66DA" w:rsidRDefault="005C66DA" w:rsidP="005C66DA">
      <w:pPr>
        <w:pStyle w:val="Textkrper"/>
        <w:rPr>
          <w:lang w:bidi="ar-SA"/>
        </w:rPr>
      </w:pPr>
      <w:r>
        <w:rPr>
          <w:lang w:bidi="ar-SA"/>
        </w:rPr>
        <w:t>Die aktuelle Definition von ein</w:t>
      </w:r>
      <w:r w:rsidR="009C2FF6">
        <w:rPr>
          <w:lang w:bidi="ar-SA"/>
        </w:rPr>
        <w:t>em Event lautet folgendermaßen:</w:t>
      </w:r>
    </w:p>
    <w:p w14:paraId="59C37B03" w14:textId="77777777" w:rsidR="005C66DA" w:rsidRDefault="005C66DA" w:rsidP="00F439B7">
      <w:pPr>
        <w:pStyle w:val="Zitat"/>
        <w:rPr>
          <w:lang w:bidi="ar-SA"/>
        </w:rPr>
      </w:pPr>
      <w:r>
        <w:rPr>
          <w:lang w:bidi="ar-SA"/>
        </w:rPr>
        <w:t>“Als Event wird eine Veranstaltung mit einem definierten Ziel oder einer festen Absicht b</w:t>
      </w:r>
      <w:r>
        <w:rPr>
          <w:lang w:bidi="ar-SA"/>
        </w:rPr>
        <w:t>e</w:t>
      </w:r>
      <w:r>
        <w:rPr>
          <w:lang w:bidi="ar-SA"/>
        </w:rPr>
        <w:t>zeichnet. Das Event ist ein zeitlich begrenztes und vorab geplantes Ereignis, welches durch den Organisator eingestellt bzw. ausgelöst wird und in der dessen Verantwortung liegt. Ein Event wird durch seinen Titel und seine Beschreibung, sowie durch die Auswahl von Kateg</w:t>
      </w:r>
      <w:r>
        <w:rPr>
          <w:lang w:bidi="ar-SA"/>
        </w:rPr>
        <w:t>o</w:t>
      </w:r>
      <w:r>
        <w:rPr>
          <w:lang w:bidi="ar-SA"/>
        </w:rPr>
        <w:t>rie, Unterkategorie, Preis, minimale und maximale Anzahl von Teilnehmer- plätzen, Ort und Zeit näher spezifiziert.</w:t>
      </w:r>
    </w:p>
    <w:p w14:paraId="3B52FD34" w14:textId="1B60569C" w:rsidR="005C66DA" w:rsidRDefault="005C66DA" w:rsidP="00F439B7">
      <w:pPr>
        <w:pStyle w:val="Zitat"/>
        <w:rPr>
          <w:lang w:bidi="ar-SA"/>
        </w:rPr>
      </w:pPr>
      <w:r>
        <w:rPr>
          <w:lang w:bidi="ar-SA"/>
        </w:rPr>
        <w:t>An einem Event können sich andere Benutzer anmelden, d.h. teilnehmen. Sobald sich ein B</w:t>
      </w:r>
      <w:r>
        <w:rPr>
          <w:lang w:bidi="ar-SA"/>
        </w:rPr>
        <w:t>e</w:t>
      </w:r>
      <w:r>
        <w:rPr>
          <w:lang w:bidi="ar-SA"/>
        </w:rPr>
        <w:t xml:space="preserve">nutzer für </w:t>
      </w:r>
      <w:proofErr w:type="gramStart"/>
      <w:r>
        <w:rPr>
          <w:lang w:bidi="ar-SA"/>
        </w:rPr>
        <w:t>ein</w:t>
      </w:r>
      <w:proofErr w:type="gramEnd"/>
      <w:r>
        <w:rPr>
          <w:lang w:bidi="ar-SA"/>
        </w:rPr>
        <w:t xml:space="preserve"> Event anmeldet erhält der</w:t>
      </w:r>
      <w:r w:rsidR="000413F4">
        <w:rPr>
          <w:lang w:bidi="ar-SA"/>
        </w:rPr>
        <w:t xml:space="preserve"> </w:t>
      </w:r>
      <w:r>
        <w:rPr>
          <w:lang w:bidi="ar-SA"/>
        </w:rPr>
        <w:t>Organisator eine private Nachricht mit den Teil</w:t>
      </w:r>
      <w:r w:rsidR="00F439B7">
        <w:rPr>
          <w:lang w:bidi="ar-SA"/>
        </w:rPr>
        <w:t>ne</w:t>
      </w:r>
      <w:r w:rsidR="00F439B7">
        <w:rPr>
          <w:lang w:bidi="ar-SA"/>
        </w:rPr>
        <w:t>h</w:t>
      </w:r>
      <w:r w:rsidR="00F439B7">
        <w:rPr>
          <w:lang w:bidi="ar-SA"/>
        </w:rPr>
        <w:t>merdaten.”</w:t>
      </w:r>
      <w:r w:rsidR="00F439B7">
        <w:rPr>
          <w:rStyle w:val="Funotenzeichen"/>
          <w:lang w:bidi="ar-SA"/>
        </w:rPr>
        <w:footnoteReference w:id="38"/>
      </w:r>
    </w:p>
    <w:p w14:paraId="79C888EE" w14:textId="77777777" w:rsidR="005C66DA" w:rsidRDefault="005C66DA" w:rsidP="005C66DA">
      <w:pPr>
        <w:pStyle w:val="Textkrper"/>
        <w:rPr>
          <w:lang w:bidi="ar-SA"/>
        </w:rPr>
      </w:pPr>
      <w:r>
        <w:rPr>
          <w:lang w:bidi="ar-SA"/>
        </w:rPr>
        <w:t>Bei der ersten Definition eines Events gab es nicht die Bedingung, dass eine Person an der Plattform registriert sein muss um an einem Event teilzunehmen. Im Projektteam wurde diskutiert ob auch nicht registrierte Benutzer die Möglichkeit haben an einem Event teilz</w:t>
      </w:r>
      <w:r>
        <w:rPr>
          <w:lang w:bidi="ar-SA"/>
        </w:rPr>
        <w:t>u</w:t>
      </w:r>
      <w:r>
        <w:rPr>
          <w:lang w:bidi="ar-SA"/>
        </w:rPr>
        <w:t>nehmen. Das Projektteam entschied sich dagegen. Wenn Personen sich nicht anmelden müssen, um an Events teilnehmen zu müssen, würde der wichtigste Grund fehlen sich auf der Plattform zu registrieren. Für eine soziale Plattform ist die Benutzerbasis und die g</w:t>
      </w:r>
      <w:r>
        <w:rPr>
          <w:lang w:bidi="ar-SA"/>
        </w:rPr>
        <w:t>e</w:t>
      </w:r>
      <w:r>
        <w:rPr>
          <w:lang w:bidi="ar-SA"/>
        </w:rPr>
        <w:t>sammelten Daten das wichtigste Gut.</w:t>
      </w:r>
    </w:p>
    <w:p w14:paraId="1D3A18E2" w14:textId="59E76CE5" w:rsidR="005C66DA" w:rsidRDefault="005C66DA" w:rsidP="005C66DA">
      <w:pPr>
        <w:pStyle w:val="Textkrper"/>
        <w:rPr>
          <w:lang w:bidi="ar-SA"/>
        </w:rPr>
      </w:pPr>
      <w:r>
        <w:rPr>
          <w:lang w:bidi="ar-SA"/>
        </w:rPr>
        <w:t>Die Entscheidung auch technische Begriffe im Glossar auszuführen ist in der Nachbetrac</w:t>
      </w:r>
      <w:r>
        <w:rPr>
          <w:lang w:bidi="ar-SA"/>
        </w:rPr>
        <w:t>h</w:t>
      </w:r>
      <w:r>
        <w:rPr>
          <w:lang w:bidi="ar-SA"/>
        </w:rPr>
        <w:t>tung diskussionswürdig. Vor allem Begriffe wie “Java” oder “relationale Datenbank” sind in der Fachwelt eindeutig und brauchen keine projektspezifische Definition, da diese in diverser Literatur nachgeschlagen werden kann.</w:t>
      </w:r>
      <w:r w:rsidR="000413F4">
        <w:rPr>
          <w:lang w:bidi="ar-SA"/>
        </w:rPr>
        <w:t xml:space="preserve"> </w:t>
      </w:r>
    </w:p>
    <w:p w14:paraId="58D96AB2" w14:textId="1E497F4F" w:rsidR="005C66DA" w:rsidRDefault="005C66DA" w:rsidP="005C66DA">
      <w:pPr>
        <w:pStyle w:val="Textkrper"/>
        <w:rPr>
          <w:lang w:bidi="ar-SA"/>
        </w:rPr>
      </w:pPr>
      <w:r>
        <w:rPr>
          <w:lang w:bidi="ar-SA"/>
        </w:rPr>
        <w:lastRenderedPageBreak/>
        <w:t>Im weiteren Verlauf des Projekts wurden neue Erkenntnisse oder Änderungen bei einzelnen Begriffen nicht immer im Glossar nachgezogen.</w:t>
      </w:r>
      <w:r w:rsidR="000413F4">
        <w:rPr>
          <w:lang w:bidi="ar-SA"/>
        </w:rPr>
        <w:t xml:space="preserve"> </w:t>
      </w:r>
      <w:r>
        <w:rPr>
          <w:lang w:bidi="ar-SA"/>
        </w:rPr>
        <w:t xml:space="preserve">Als Beispiel ist hier die Definition für den Begriff Registrierung anzuführen: </w:t>
      </w:r>
    </w:p>
    <w:p w14:paraId="27DF0B47" w14:textId="04A5C5AE" w:rsidR="005C66DA" w:rsidRPr="00F439B7" w:rsidRDefault="005C66DA" w:rsidP="00F439B7">
      <w:pPr>
        <w:pStyle w:val="Zitat"/>
      </w:pPr>
      <w:r w:rsidRPr="00F439B7">
        <w:t>“Die Funktion Registrierung ist erforderlich um die Funktionen der Plattform Eventalizer zu nutzen. Bei der Registrierung müssen persönliche Angaben wie z.B.</w:t>
      </w:r>
      <w:r w:rsidR="000413F4">
        <w:t xml:space="preserve"> </w:t>
      </w:r>
      <w:r w:rsidRPr="00F439B7">
        <w:t>der Name, das Geburt</w:t>
      </w:r>
      <w:r w:rsidRPr="00F439B7">
        <w:t>s</w:t>
      </w:r>
      <w:r w:rsidRPr="00F439B7">
        <w:t>datum, eine gültige E-Mail Adresse angegeben werden. Nach der Eingabe aller benötigten Daten muss der Benutzer noch sein Passwort für die Plattform festlegen. Nach dem Erfassen der Daten wird eine Bestätigungsmail an die vom Benutzer hinterlegte E-Mail Adresse gese</w:t>
      </w:r>
      <w:r w:rsidRPr="00F439B7">
        <w:t>n</w:t>
      </w:r>
      <w:r w:rsidRPr="00F439B7">
        <w:t>det. Mit einem Klick auf dem in der Mail enthaltenen Link bestätigt, der Benutzer seine A</w:t>
      </w:r>
      <w:r w:rsidRPr="00F439B7">
        <w:t>n</w:t>
      </w:r>
      <w:r w:rsidRPr="00F439B7">
        <w:t>gaben und schaltet seinen Account auf Eventalizer frei.</w:t>
      </w:r>
    </w:p>
    <w:p w14:paraId="32C069C0" w14:textId="669D5EBA" w:rsidR="005C66DA" w:rsidRDefault="005C66DA" w:rsidP="00F439B7">
      <w:pPr>
        <w:pStyle w:val="Zitat"/>
        <w:rPr>
          <w:lang w:bidi="ar-SA"/>
        </w:rPr>
      </w:pPr>
      <w:r w:rsidRPr="00F439B7">
        <w:t xml:space="preserve">Besitzt jemand bereits einen Facebook-Account kann diese Account über eine Schnittstelle direkt für die Plattform </w:t>
      </w:r>
      <w:proofErr w:type="spellStart"/>
      <w:r w:rsidRPr="00F439B7">
        <w:t>Eventalizer</w:t>
      </w:r>
      <w:proofErr w:type="spellEnd"/>
      <w:r w:rsidRPr="00F439B7">
        <w:t xml:space="preserve"> genutzt werden.</w:t>
      </w:r>
      <w:r w:rsidR="000413F4">
        <w:t xml:space="preserve"> </w:t>
      </w:r>
      <w:r w:rsidRPr="00F439B7">
        <w:t>Die oben angegebenen Schritte entfa</w:t>
      </w:r>
      <w:r w:rsidRPr="00F439B7">
        <w:t>l</w:t>
      </w:r>
      <w:r w:rsidRPr="00F439B7">
        <w:t>len.“</w:t>
      </w:r>
      <w:r w:rsidR="00F439B7">
        <w:rPr>
          <w:rStyle w:val="Funotenzeichen"/>
        </w:rPr>
        <w:footnoteReference w:id="39"/>
      </w:r>
    </w:p>
    <w:p w14:paraId="1AA5C51E" w14:textId="77777777" w:rsidR="005C66DA" w:rsidRDefault="005C66DA" w:rsidP="005C66DA">
      <w:pPr>
        <w:pStyle w:val="Textkrper"/>
        <w:rPr>
          <w:lang w:bidi="ar-SA"/>
        </w:rPr>
      </w:pPr>
      <w:r>
        <w:rPr>
          <w:lang w:bidi="ar-SA"/>
        </w:rPr>
        <w:t>Im späteren Projektverlauf wurde entschieden, dass eine eigene Anmeldung auf der Plat</w:t>
      </w:r>
      <w:r>
        <w:rPr>
          <w:lang w:bidi="ar-SA"/>
        </w:rPr>
        <w:t>t</w:t>
      </w:r>
      <w:r>
        <w:rPr>
          <w:lang w:bidi="ar-SA"/>
        </w:rPr>
        <w:t xml:space="preserve">form Eventalizer erst in einer späteren Ausbaustufe eingeführt wird. Personen sollte sich über die Schnittstelle </w:t>
      </w:r>
      <w:proofErr w:type="spellStart"/>
      <w:r>
        <w:rPr>
          <w:lang w:bidi="ar-SA"/>
        </w:rPr>
        <w:t>OAuth</w:t>
      </w:r>
      <w:proofErr w:type="spellEnd"/>
      <w:r>
        <w:rPr>
          <w:lang w:bidi="ar-SA"/>
        </w:rPr>
        <w:t xml:space="preserve"> in Verbindung mit sozialen Netzwerken wie Facebook, </w:t>
      </w:r>
      <w:proofErr w:type="spellStart"/>
      <w:r>
        <w:rPr>
          <w:lang w:bidi="ar-SA"/>
        </w:rPr>
        <w:t>Twitter</w:t>
      </w:r>
      <w:proofErr w:type="spellEnd"/>
      <w:r>
        <w:rPr>
          <w:lang w:bidi="ar-SA"/>
        </w:rPr>
        <w:t xml:space="preserve"> oder Google+ anmelden können. Dieser Wissensstand hätte in den Glossar übertragen we</w:t>
      </w:r>
      <w:r>
        <w:rPr>
          <w:lang w:bidi="ar-SA"/>
        </w:rPr>
        <w:t>r</w:t>
      </w:r>
      <w:r>
        <w:rPr>
          <w:lang w:bidi="ar-SA"/>
        </w:rPr>
        <w:t xml:space="preserve">den müssen. </w:t>
      </w:r>
    </w:p>
    <w:p w14:paraId="6487C59F" w14:textId="77777777" w:rsidR="005C66DA" w:rsidRPr="005C66DA" w:rsidRDefault="005C66DA" w:rsidP="005C66DA">
      <w:pPr>
        <w:pStyle w:val="Textkrper"/>
        <w:rPr>
          <w:lang w:bidi="ar-SA"/>
        </w:rPr>
      </w:pPr>
      <w:r>
        <w:rPr>
          <w:lang w:bidi="ar-SA"/>
        </w:rPr>
        <w:t>Durch die nicht kontinuierliche P</w:t>
      </w:r>
      <w:r w:rsidR="00F439B7">
        <w:rPr>
          <w:lang w:bidi="ar-SA"/>
        </w:rPr>
        <w:t>flege des Glossars verlor dieser</w:t>
      </w:r>
      <w:r>
        <w:rPr>
          <w:lang w:bidi="ar-SA"/>
        </w:rPr>
        <w:t xml:space="preserve"> </w:t>
      </w:r>
      <w:r w:rsidR="00F439B7">
        <w:rPr>
          <w:lang w:bidi="ar-SA"/>
        </w:rPr>
        <w:t>i</w:t>
      </w:r>
      <w:r>
        <w:rPr>
          <w:lang w:bidi="ar-SA"/>
        </w:rPr>
        <w:t xml:space="preserve">m späteren Projektverlauf seine Funktion als eindeutiges </w:t>
      </w:r>
      <w:r w:rsidR="00F439B7">
        <w:rPr>
          <w:lang w:bidi="ar-SA"/>
        </w:rPr>
        <w:t>Artefakt übergreifendes</w:t>
      </w:r>
      <w:r>
        <w:rPr>
          <w:lang w:bidi="ar-SA"/>
        </w:rPr>
        <w:t xml:space="preserve"> Nachschlagewerk.</w:t>
      </w:r>
    </w:p>
    <w:p w14:paraId="47B547AB" w14:textId="77777777" w:rsidR="00785E28" w:rsidRDefault="002E5A25" w:rsidP="002E5A25">
      <w:pPr>
        <w:pStyle w:val="berschrift3"/>
        <w:rPr>
          <w:lang w:bidi="ar-SA"/>
        </w:rPr>
      </w:pPr>
      <w:bookmarkStart w:id="108" w:name="_Toc327026128"/>
      <w:bookmarkStart w:id="109" w:name="_Toc327097249"/>
      <w:r>
        <w:rPr>
          <w:lang w:bidi="ar-SA"/>
        </w:rPr>
        <w:t>Lastenheft</w:t>
      </w:r>
      <w:bookmarkEnd w:id="108"/>
      <w:bookmarkEnd w:id="109"/>
    </w:p>
    <w:p w14:paraId="108B3BF9" w14:textId="3E480074" w:rsidR="009C2FF6" w:rsidRPr="009C2FF6" w:rsidRDefault="009C2FF6" w:rsidP="009C2FF6">
      <w:pPr>
        <w:pStyle w:val="Textkrper"/>
        <w:rPr>
          <w:lang w:bidi="ar-SA"/>
        </w:rPr>
      </w:pPr>
      <w:r w:rsidRPr="009C2FF6">
        <w:rPr>
          <w:lang w:bidi="ar-SA"/>
        </w:rPr>
        <w:t>Das Lastenheft wurde direkt zu Projektbeginn aufgesetzt, um allen Teammitgliedern einen geordneten Zugriff auf die Anforderungen an das neue Produkt zu geben. Es beschreibt aus Sicht des Anwenders, bzw. Auftraggebers, welche Funktionen und Eigenschaften wü</w:t>
      </w:r>
      <w:r w:rsidRPr="009C2FF6">
        <w:rPr>
          <w:lang w:bidi="ar-SA"/>
        </w:rPr>
        <w:t>n</w:t>
      </w:r>
      <w:r w:rsidRPr="009C2FF6">
        <w:rPr>
          <w:lang w:bidi="ar-SA"/>
        </w:rPr>
        <w:t>schenswert für das neu zu erstellende System sin</w:t>
      </w:r>
      <w:r>
        <w:rPr>
          <w:lang w:bidi="ar-SA"/>
        </w:rPr>
        <w:t>d.</w:t>
      </w:r>
      <w:r>
        <w:rPr>
          <w:rStyle w:val="Funotenzeichen"/>
          <w:lang w:bidi="ar-SA"/>
        </w:rPr>
        <w:footnoteReference w:id="40"/>
      </w:r>
      <w:r w:rsidRPr="009C2FF6">
        <w:rPr>
          <w:lang w:bidi="ar-SA"/>
        </w:rPr>
        <w:t xml:space="preserve"> Im Folgenden wird selektiv auf einige Kapitel des Lastenhefts eingegangen, in denen resümierend Erkenntnisse gewonnen wurden,</w:t>
      </w:r>
      <w:r w:rsidR="000413F4">
        <w:rPr>
          <w:lang w:bidi="ar-SA"/>
        </w:rPr>
        <w:t xml:space="preserve"> </w:t>
      </w:r>
      <w:r w:rsidRPr="009C2FF6">
        <w:rPr>
          <w:lang w:bidi="ar-SA"/>
        </w:rPr>
        <w:t>Verbesserungspotenziale erkennbar sind oder im Rahmen der Erstellung mehrfach grundl</w:t>
      </w:r>
      <w:r w:rsidRPr="009C2FF6">
        <w:rPr>
          <w:lang w:bidi="ar-SA"/>
        </w:rPr>
        <w:t>e</w:t>
      </w:r>
      <w:r w:rsidRPr="009C2FF6">
        <w:rPr>
          <w:lang w:bidi="ar-SA"/>
        </w:rPr>
        <w:t>gend modifiziert wurden.</w:t>
      </w:r>
    </w:p>
    <w:p w14:paraId="4888728F" w14:textId="77777777" w:rsidR="002E5A25" w:rsidRDefault="002E5A25" w:rsidP="002E5A25">
      <w:pPr>
        <w:pStyle w:val="berschrift4"/>
        <w:rPr>
          <w:lang w:bidi="ar-SA"/>
        </w:rPr>
      </w:pPr>
      <w:r>
        <w:rPr>
          <w:lang w:bidi="ar-SA"/>
        </w:rPr>
        <w:lastRenderedPageBreak/>
        <w:t>Produktfunktionen</w:t>
      </w:r>
    </w:p>
    <w:p w14:paraId="359FAD25" w14:textId="77777777" w:rsidR="009C2FF6" w:rsidRDefault="009C2FF6" w:rsidP="009C2FF6">
      <w:pPr>
        <w:pStyle w:val="Textkrper"/>
        <w:rPr>
          <w:lang w:bidi="ar-SA"/>
        </w:rPr>
      </w:pPr>
      <w:r w:rsidRPr="009C2FF6">
        <w:rPr>
          <w:lang w:bidi="ar-SA"/>
        </w:rPr>
        <w:t>In diesem Kapitel des Lastenhefts wurden versucht alle Funktionen der Software textuell zu beschreiben. Diese wurden daraufhin den Kategorien Benutzer-, System- und Eventfunkti</w:t>
      </w:r>
      <w:r w:rsidRPr="009C2FF6">
        <w:rPr>
          <w:lang w:bidi="ar-SA"/>
        </w:rPr>
        <w:t>o</w:t>
      </w:r>
      <w:r w:rsidRPr="009C2FF6">
        <w:rPr>
          <w:lang w:bidi="ar-SA"/>
        </w:rPr>
        <w:t>nen zugeordnet. Da dieses Artefakt zu einem sehr frühen Zeitpunkt der Entwicklung angelegt wurde, findet sich hier die Quelle zu Informationen die an anderer Stelle, wie etwa dem D</w:t>
      </w:r>
      <w:r w:rsidRPr="009C2FF6">
        <w:rPr>
          <w:lang w:bidi="ar-SA"/>
        </w:rPr>
        <w:t>o</w:t>
      </w:r>
      <w:r w:rsidRPr="009C2FF6">
        <w:rPr>
          <w:lang w:bidi="ar-SA"/>
        </w:rPr>
        <w:t>mänenklassenmodell genutzt wurden. Die Anforderungen beschränken sich jedoch nicht ausschließlich auf die zu erstellende Software Eventalizier, sondern können auch bewusst die Infrastruktur in die Abdeckung einiger Anforderungen mit einbeziehen (z. B. LF260 Statisti</w:t>
      </w:r>
      <w:r w:rsidRPr="009C2FF6">
        <w:rPr>
          <w:lang w:bidi="ar-SA"/>
        </w:rPr>
        <w:t>k</w:t>
      </w:r>
      <w:r w:rsidRPr="009C2FF6">
        <w:rPr>
          <w:lang w:bidi="ar-SA"/>
        </w:rPr>
        <w:t>fun</w:t>
      </w:r>
      <w:r>
        <w:rPr>
          <w:lang w:bidi="ar-SA"/>
        </w:rPr>
        <w:t>k</w:t>
      </w:r>
      <w:r w:rsidRPr="009C2FF6">
        <w:rPr>
          <w:lang w:bidi="ar-SA"/>
        </w:rPr>
        <w:t>tionalität</w:t>
      </w:r>
      <w:r>
        <w:rPr>
          <w:rStyle w:val="Funotenzeichen"/>
          <w:lang w:bidi="ar-SA"/>
        </w:rPr>
        <w:footnoteReference w:id="41"/>
      </w:r>
      <w:r w:rsidRPr="009C2FF6">
        <w:rPr>
          <w:lang w:bidi="ar-SA"/>
        </w:rPr>
        <w:t>).</w:t>
      </w:r>
    </w:p>
    <w:p w14:paraId="49C22C13" w14:textId="77777777" w:rsidR="009C2FF6" w:rsidRDefault="009C2FF6" w:rsidP="009C2FF6">
      <w:pPr>
        <w:pStyle w:val="Textkrper"/>
        <w:rPr>
          <w:lang w:bidi="ar-SA"/>
        </w:rPr>
      </w:pPr>
      <w:r>
        <w:rPr>
          <w:lang w:bidi="ar-SA"/>
        </w:rPr>
        <w:t>Bei den Benutzerfunktionen wurden die Bereiche An- und Abmeldung, persönliches Profil, inkl. persönliche Konfiguration, als auch Kommunikation betrachtet. Als Beispiel der zuletzt genannten Punkt sei hier die Kommunikationsmöglichkeit über private Nachrichten genannt. Diese Art eines integrierten Nachrichtendienstes wird bei vielen Internetportalen geboten. Vorteile liegen darin, dass Medienbrüche (wie es bei Nutzung von E-Mail-Diensten der Fall wäre) verhindert werden und eine stärkere Bindung erfolgt. Der Nutzer wird beispielsweise angeschrieben, per E-Mail informiert und schaut sich daraufhin auf der Seite die Nachricht an.</w:t>
      </w:r>
    </w:p>
    <w:p w14:paraId="3921A141" w14:textId="77777777" w:rsidR="009C2FF6" w:rsidRDefault="009C2FF6" w:rsidP="009C2FF6">
      <w:pPr>
        <w:pStyle w:val="Textkrper"/>
        <w:rPr>
          <w:lang w:bidi="ar-SA"/>
        </w:rPr>
      </w:pPr>
      <w:r>
        <w:rPr>
          <w:lang w:bidi="ar-SA"/>
        </w:rPr>
        <w:t>Die Akteure der Eventfunktionen sind Organisatoren und Eventteilnehmer. Es wird zum e</w:t>
      </w:r>
      <w:r>
        <w:rPr>
          <w:lang w:bidi="ar-SA"/>
        </w:rPr>
        <w:t>i</w:t>
      </w:r>
      <w:r>
        <w:rPr>
          <w:lang w:bidi="ar-SA"/>
        </w:rPr>
        <w:t>nen die Organisation eines Events (z.B. Anlage) als auch die Teilnahme an einem Event inkl</w:t>
      </w:r>
      <w:r>
        <w:rPr>
          <w:lang w:bidi="ar-SA"/>
        </w:rPr>
        <w:t>u</w:t>
      </w:r>
      <w:r>
        <w:rPr>
          <w:lang w:bidi="ar-SA"/>
        </w:rPr>
        <w:t xml:space="preserve">sive der Bewertung betrachtet. So soll jeder Nutzer im Nachgang die Möglichkeit haben das Event und die Organisation zu bewerten. Hier wird implizit erhofft durch viele Bewertungen eine möglichst genaue Qualitätsbewertung erstellen zu können. So können Nutzer sich über den Organisator und dessen erstellte Events informieren, bevor sie sich anmelden. </w:t>
      </w:r>
    </w:p>
    <w:p w14:paraId="5A3417F9" w14:textId="77777777" w:rsidR="009C2FF6" w:rsidRPr="009C2FF6" w:rsidRDefault="009C2FF6" w:rsidP="009C2FF6">
      <w:pPr>
        <w:pStyle w:val="Textkrper"/>
        <w:rPr>
          <w:lang w:bidi="ar-SA"/>
        </w:rPr>
      </w:pPr>
      <w:r>
        <w:rPr>
          <w:lang w:bidi="ar-SA"/>
        </w:rPr>
        <w:t>Resümierend kann beim Lastenheft bzw. bei der Erstellung der Produktfunktionen ang</w:t>
      </w:r>
      <w:r>
        <w:rPr>
          <w:lang w:bidi="ar-SA"/>
        </w:rPr>
        <w:t>e</w:t>
      </w:r>
      <w:r>
        <w:rPr>
          <w:lang w:bidi="ar-SA"/>
        </w:rPr>
        <w:t>merkt werden, dass innerhalb des Projektteams versucht wurde, dieses Lastenheft erst ei</w:t>
      </w:r>
      <w:r>
        <w:rPr>
          <w:lang w:bidi="ar-SA"/>
        </w:rPr>
        <w:t>n</w:t>
      </w:r>
      <w:r>
        <w:rPr>
          <w:lang w:bidi="ar-SA"/>
        </w:rPr>
        <w:t xml:space="preserve">mal möglichst vollständig und final zu erstellen, um dann erst mit der weiteren Softwarespezifizierung fortzufahren. Das gewählte Vorgehensmodell sieht aber eher eine inkrementelle bzw. iterative Softwareentwicklung vor, bei der immer wieder Änderungen am Lastenheft, wie beispielsweise das Hinzufügen weiterer Anforderungen, gemacht werden. </w:t>
      </w:r>
      <w:r>
        <w:rPr>
          <w:lang w:bidi="ar-SA"/>
        </w:rPr>
        <w:lastRenderedPageBreak/>
        <w:t>Gerade im Bereich der Produktfunktionen hätte dieses Vorgehen strikter umgesetzt werden müssen.</w:t>
      </w:r>
    </w:p>
    <w:p w14:paraId="1B8891BD" w14:textId="77777777" w:rsidR="009C2FF6" w:rsidRDefault="009C2FF6" w:rsidP="002E5A25">
      <w:pPr>
        <w:pStyle w:val="berschrift4"/>
        <w:rPr>
          <w:lang w:bidi="ar-SA"/>
        </w:rPr>
      </w:pPr>
      <w:r>
        <w:rPr>
          <w:lang w:bidi="ar-SA"/>
        </w:rPr>
        <w:t>Anwendungsfalldiagramm</w:t>
      </w:r>
    </w:p>
    <w:p w14:paraId="614BB0D0" w14:textId="77777777" w:rsidR="009C2FF6" w:rsidRDefault="009C2FF6" w:rsidP="009C2FF6">
      <w:pPr>
        <w:pStyle w:val="Textkrper"/>
        <w:rPr>
          <w:lang w:bidi="ar-SA"/>
        </w:rPr>
      </w:pPr>
      <w:r>
        <w:rPr>
          <w:lang w:bidi="ar-SA"/>
        </w:rPr>
        <w:t>Es wurde ein gesamtes Anwendungsfalldiagramm modelliert. Dieses Anwendungsfalldi</w:t>
      </w:r>
      <w:r>
        <w:rPr>
          <w:lang w:bidi="ar-SA"/>
        </w:rPr>
        <w:t>a</w:t>
      </w:r>
      <w:r>
        <w:rPr>
          <w:lang w:bidi="ar-SA"/>
        </w:rPr>
        <w:t>gramm enthält alle möglichen Anwendungsfälle für die Internetplattform Eventalizer, wobei die Abhängigkeit zwischen diesen Anwendungsfällen, beispielsweise die zeitliche Abfolge dieser einzelnen Anwendungsfälle, nicht abgebildet wurden.</w:t>
      </w:r>
    </w:p>
    <w:p w14:paraId="2FCAFB66" w14:textId="77777777" w:rsidR="009C2FF6" w:rsidRDefault="009C2FF6" w:rsidP="009C2FF6">
      <w:pPr>
        <w:pStyle w:val="Textkrper"/>
        <w:rPr>
          <w:lang w:bidi="ar-SA"/>
        </w:rPr>
      </w:pPr>
      <w:r>
        <w:rPr>
          <w:lang w:bidi="ar-SA"/>
        </w:rPr>
        <w:t>Diese Abhängigkeiten hätten im Rahmen einer Geschäftsprozessmodellierung, beispielswe</w:t>
      </w:r>
      <w:r>
        <w:rPr>
          <w:lang w:bidi="ar-SA"/>
        </w:rPr>
        <w:t>i</w:t>
      </w:r>
      <w:r>
        <w:rPr>
          <w:lang w:bidi="ar-SA"/>
        </w:rPr>
        <w:t xml:space="preserve">se mit Hilfe der Ereignisgesteuerten Prozesskette (EPK) oder der Business </w:t>
      </w:r>
      <w:proofErr w:type="spellStart"/>
      <w:r>
        <w:rPr>
          <w:lang w:bidi="ar-SA"/>
        </w:rPr>
        <w:t>Process</w:t>
      </w:r>
      <w:proofErr w:type="spellEnd"/>
      <w:r>
        <w:rPr>
          <w:lang w:bidi="ar-SA"/>
        </w:rPr>
        <w:t xml:space="preserve"> Model </w:t>
      </w:r>
      <w:proofErr w:type="spellStart"/>
      <w:r>
        <w:rPr>
          <w:lang w:bidi="ar-SA"/>
        </w:rPr>
        <w:t>and</w:t>
      </w:r>
      <w:proofErr w:type="spellEnd"/>
      <w:r>
        <w:rPr>
          <w:lang w:bidi="ar-SA"/>
        </w:rPr>
        <w:t xml:space="preserve"> Notation (BPMN) aufgezeigt und abgebildet werden können. Aufgrund des zeitlichen Ve</w:t>
      </w:r>
      <w:r>
        <w:rPr>
          <w:lang w:bidi="ar-SA"/>
        </w:rPr>
        <w:t>r</w:t>
      </w:r>
      <w:r>
        <w:rPr>
          <w:lang w:bidi="ar-SA"/>
        </w:rPr>
        <w:t>zugs des Projektes wurde auf diesen Aspekt bei der Anforderungsermittlung bzw. Sof</w:t>
      </w:r>
      <w:r>
        <w:rPr>
          <w:lang w:bidi="ar-SA"/>
        </w:rPr>
        <w:t>t</w:t>
      </w:r>
      <w:r>
        <w:rPr>
          <w:lang w:bidi="ar-SA"/>
        </w:rPr>
        <w:t>warespezifizierung allerdings verzichtet.</w:t>
      </w:r>
    </w:p>
    <w:p w14:paraId="191B37BF" w14:textId="77777777" w:rsidR="009C2FF6" w:rsidRPr="009C2FF6" w:rsidRDefault="009C2FF6" w:rsidP="009C2FF6">
      <w:pPr>
        <w:pStyle w:val="Textkrper"/>
        <w:rPr>
          <w:lang w:bidi="ar-SA"/>
        </w:rPr>
      </w:pPr>
      <w:r>
        <w:rPr>
          <w:lang w:bidi="ar-SA"/>
        </w:rPr>
        <w:t>Resümierend wäre es durchaus lohnend gewesen, mit Hilfe der EPK bzw. der BPMN Modelle für die Abhängigkeiten zwischen den Anwendungsfällen zu erstellen. Besonders in der Praxis sind solche Modelle sehr wertvoll und für die Anforderungsermittlung bzw. Softwarespezif</w:t>
      </w:r>
      <w:r>
        <w:rPr>
          <w:lang w:bidi="ar-SA"/>
        </w:rPr>
        <w:t>i</w:t>
      </w:r>
      <w:r>
        <w:rPr>
          <w:lang w:bidi="ar-SA"/>
        </w:rPr>
        <w:t>zierung fast unabdingbar.</w:t>
      </w:r>
    </w:p>
    <w:p w14:paraId="44365CFF" w14:textId="77777777" w:rsidR="002E5A25" w:rsidRDefault="002E5A25" w:rsidP="002E5A25">
      <w:pPr>
        <w:pStyle w:val="berschrift4"/>
        <w:rPr>
          <w:lang w:bidi="ar-SA"/>
        </w:rPr>
      </w:pPr>
      <w:r>
        <w:rPr>
          <w:lang w:bidi="ar-SA"/>
        </w:rPr>
        <w:t>Domänenklassendiagramm</w:t>
      </w:r>
    </w:p>
    <w:p w14:paraId="749A8ED5" w14:textId="77777777" w:rsidR="009C2FF6" w:rsidRDefault="009C2FF6" w:rsidP="009C2FF6">
      <w:pPr>
        <w:spacing w:after="200" w:line="360" w:lineRule="auto"/>
        <w:jc w:val="both"/>
      </w:pPr>
      <w:r>
        <w:t xml:space="preserve">Mit Hilfe eines Domänenklassendiagramms kann man Softwareentwürfe aus </w:t>
      </w:r>
      <w:proofErr w:type="spellStart"/>
      <w:r>
        <w:t>Persistenzsicht</w:t>
      </w:r>
      <w:proofErr w:type="spellEnd"/>
      <w:r>
        <w:t xml:space="preserve"> strukturieren. Dabei handelt es sich um eine Darstellung von Entitäten, den Beziehungen dazwischen sowie der Attribute. Die Erstellung dieses Diagramms ist sinnvollerweise zw</w:t>
      </w:r>
      <w:r>
        <w:t>i</w:t>
      </w:r>
      <w:r>
        <w:t>schen der Beschreibung des Funktionsumfangs einer Software und der Datenbankmodelli</w:t>
      </w:r>
      <w:r>
        <w:t>e</w:t>
      </w:r>
      <w:r>
        <w:t>rung angesiedelt.</w:t>
      </w:r>
    </w:p>
    <w:p w14:paraId="6866664E" w14:textId="77777777" w:rsidR="009C2FF6" w:rsidRDefault="009C2FF6" w:rsidP="009C2FF6">
      <w:pPr>
        <w:spacing w:after="200" w:line="360" w:lineRule="auto"/>
        <w:jc w:val="both"/>
      </w:pPr>
      <w:r>
        <w:t>Der erste Entwurf des Domänenklassendiagramms wurde auf Basis der zu dem Zeitpunkt festgelegten Produktfunktionen gemeinsam entwickelt. In darauf anschließenden Diskussi</w:t>
      </w:r>
      <w:r>
        <w:t>o</w:t>
      </w:r>
      <w:r>
        <w:t>nen wurden die Produktfunktionen gemeinsam mit dem Domänenklassendiagramm weite</w:t>
      </w:r>
      <w:r>
        <w:t>r</w:t>
      </w:r>
      <w:r>
        <w:t>entwickelt. Dabei wurden zum einen die Attribute für die Klassen bestimmt. Zum anderen wurden die Beziehungen zwischen den einzelnen Klassen überarbeitet oder bestätigt. Als besonders kompliziert hat sich die Abgrenzung der Klassen Event-Teilnahme und Event-Organisation voneinander dargestellt. Während die Produktfunktionen unterstellt haben, dass ein Organisator grundsätzlich an einem Event auch teilnimmt, hat sich im Domäne</w:t>
      </w:r>
      <w:r>
        <w:t>n</w:t>
      </w:r>
      <w:r>
        <w:lastRenderedPageBreak/>
        <w:t xml:space="preserve">klassendiagramm die Verknüpfung des Organisators mit den weiteren Klassen des Event-Teilnehmers als ungeschickt herausgestellt. Während Teilnehmer sowohl das Event, als auch andere Teilnehmer bewerten können, soll der Organisator nur die Teilnehmer bewerten können. Hieraus ableitend wurden die Produktfunktionen so angepasst bzw. interpretiert, dass die </w:t>
      </w:r>
      <w:proofErr w:type="spellStart"/>
      <w:r>
        <w:t>Organisatoin</w:t>
      </w:r>
      <w:proofErr w:type="spellEnd"/>
      <w:r>
        <w:t xml:space="preserve"> und Teilnahme unabhängig voneinander sind. </w:t>
      </w:r>
    </w:p>
    <w:p w14:paraId="3B6FB1F3" w14:textId="77777777" w:rsidR="009C2FF6" w:rsidRPr="009C2FF6" w:rsidRDefault="009C2FF6" w:rsidP="007C5A33">
      <w:pPr>
        <w:spacing w:after="200" w:line="360" w:lineRule="auto"/>
        <w:jc w:val="both"/>
        <w:rPr>
          <w:lang w:bidi="ar-SA"/>
        </w:rPr>
      </w:pPr>
      <w:r>
        <w:t>Das Domänenklassendiagramm wurde im Rahmen der gemeinsamen Entwicklung zeitweise kompliziert und unübersichtlich. Am Ende des Prozesses stand jedoch ein übersichtliches klar strukturiertes Diagramm, dass gut für die Entwicklung des Datenbankschemas herangezogen werden konnte.</w:t>
      </w:r>
    </w:p>
    <w:p w14:paraId="470A9B88" w14:textId="77777777" w:rsidR="007C5A33" w:rsidRDefault="007C5A33" w:rsidP="002E5A25">
      <w:pPr>
        <w:pStyle w:val="berschrift4"/>
        <w:rPr>
          <w:lang w:bidi="ar-SA"/>
        </w:rPr>
      </w:pPr>
      <w:r>
        <w:rPr>
          <w:lang w:bidi="ar-SA"/>
        </w:rPr>
        <w:t>Qualitätsanforderungen</w:t>
      </w:r>
    </w:p>
    <w:p w14:paraId="7CFD8B97" w14:textId="77777777" w:rsidR="007C5A33" w:rsidRDefault="007C5A33" w:rsidP="007C5A33">
      <w:pPr>
        <w:pStyle w:val="Textkrper"/>
        <w:rPr>
          <w:lang w:bidi="ar-SA"/>
        </w:rPr>
      </w:pPr>
      <w:r>
        <w:rPr>
          <w:lang w:bidi="ar-SA"/>
        </w:rPr>
        <w:t>In diesem Unterkapitel des Lastenheftes wurde auf die Qualitätsanforderungen, d.h. den nicht-funktionalen Anforderungen der Internetplattform Eventalizer eingegangen. Diese A</w:t>
      </w:r>
      <w:r>
        <w:rPr>
          <w:lang w:bidi="ar-SA"/>
        </w:rPr>
        <w:t>n</w:t>
      </w:r>
      <w:r>
        <w:rPr>
          <w:lang w:bidi="ar-SA"/>
        </w:rPr>
        <w:t>forderungen unterteilten sich dabei zum einen in die äußere und innere Qualität und zu a</w:t>
      </w:r>
      <w:r>
        <w:rPr>
          <w:lang w:bidi="ar-SA"/>
        </w:rPr>
        <w:t>n</w:t>
      </w:r>
      <w:r>
        <w:rPr>
          <w:lang w:bidi="ar-SA"/>
        </w:rPr>
        <w:t>deren in die Gebrauchstauglichkeit. Während die äußere und innere Qualität die nicht-funktionalen Anforderungen zur Funktionalität, Zuverlässigkeit, Benutzbarkeit, Effizienz, Wartbarkeit und Portabilität umfasst, sind unter der Gebrauchstauglichkeit die nicht-funktionalen Anforderungen zur Effektivität, Produktivität, Sicherheit und Zufriedenheit zu finden. Bei den Qualitätsanforderungen wurden vor allem die Anforderungen zur Zuverlä</w:t>
      </w:r>
      <w:r>
        <w:rPr>
          <w:lang w:bidi="ar-SA"/>
        </w:rPr>
        <w:t>s</w:t>
      </w:r>
      <w:r>
        <w:rPr>
          <w:lang w:bidi="ar-SA"/>
        </w:rPr>
        <w:t>sigkeit und Benutzbarkeit fokussiert. Diese Anforderungen sollten einerseits eine stabile, robuste und damit zuverlässige Internetplattform garantieren, sowie andererseits eine u</w:t>
      </w:r>
      <w:r>
        <w:rPr>
          <w:lang w:bidi="ar-SA"/>
        </w:rPr>
        <w:t>n</w:t>
      </w:r>
      <w:r>
        <w:rPr>
          <w:lang w:bidi="ar-SA"/>
        </w:rPr>
        <w:t xml:space="preserve">komplizierte, intuitive Benutzung über jeden aktuellen Browser ermöglichen. </w:t>
      </w:r>
    </w:p>
    <w:p w14:paraId="25E1223C" w14:textId="77777777" w:rsidR="007C5A33" w:rsidRPr="007C5A33" w:rsidRDefault="007C5A33" w:rsidP="007C5A33">
      <w:pPr>
        <w:pStyle w:val="Textkrper"/>
        <w:rPr>
          <w:lang w:bidi="ar-SA"/>
        </w:rPr>
      </w:pPr>
      <w:r>
        <w:rPr>
          <w:lang w:bidi="ar-SA"/>
        </w:rPr>
        <w:t>Resümierend wurden die Qualitätsanforderungen zu weich und damit nicht wirklich mess- oder prüfbar formuliert. In der Praxis sollten diese Anforderungen durch den Auftraggeber konkreter formuliert werden, damit das erstellte System bzw. Produkt auch gegen diese im Lastenheft definierten Anforderungen getestet und abgenommen werden kann.</w:t>
      </w:r>
    </w:p>
    <w:p w14:paraId="48EB0D5F" w14:textId="77777777" w:rsidR="002E5A25" w:rsidRDefault="002E5A25" w:rsidP="002E5A25">
      <w:pPr>
        <w:pStyle w:val="berschrift4"/>
        <w:rPr>
          <w:lang w:bidi="ar-SA"/>
        </w:rPr>
      </w:pPr>
      <w:r>
        <w:rPr>
          <w:lang w:bidi="ar-SA"/>
        </w:rPr>
        <w:t>Abnahmekriterien</w:t>
      </w:r>
    </w:p>
    <w:p w14:paraId="7C6CCA7A" w14:textId="77777777" w:rsidR="007C5A33" w:rsidRDefault="007C5A33" w:rsidP="007C5A33">
      <w:pPr>
        <w:pStyle w:val="Textkrper"/>
        <w:rPr>
          <w:lang w:bidi="ar-SA"/>
        </w:rPr>
      </w:pPr>
      <w:r>
        <w:rPr>
          <w:lang w:bidi="ar-SA"/>
        </w:rPr>
        <w:t>Die Abnahmetestfälle lehnen sich stark an die definierten Produktfunktionen und deren K</w:t>
      </w:r>
      <w:r>
        <w:rPr>
          <w:lang w:bidi="ar-SA"/>
        </w:rPr>
        <w:t>a</w:t>
      </w:r>
      <w:r>
        <w:rPr>
          <w:lang w:bidi="ar-SA"/>
        </w:rPr>
        <w:t>tegorisierung an. Es wurden größtenteils Muss-Testfälle definiert, da es bei dieser Neuen</w:t>
      </w:r>
      <w:r>
        <w:rPr>
          <w:lang w:bidi="ar-SA"/>
        </w:rPr>
        <w:t>t</w:t>
      </w:r>
      <w:r>
        <w:rPr>
          <w:lang w:bidi="ar-SA"/>
        </w:rPr>
        <w:t xml:space="preserve">wicklung viele Basisfunktionen gibt, ohne deren einwandfreie Funktion die ganze Software </w:t>
      </w:r>
      <w:r>
        <w:rPr>
          <w:lang w:bidi="ar-SA"/>
        </w:rPr>
        <w:lastRenderedPageBreak/>
        <w:t>nicht brauchbar ist. Sie definieren, welche Tests für eine erfolgreiche Abnahme erfüllt sein müssen.</w:t>
      </w:r>
    </w:p>
    <w:p w14:paraId="74A0A9C5" w14:textId="77777777" w:rsidR="007C5A33" w:rsidRDefault="007C5A33" w:rsidP="007C5A33">
      <w:pPr>
        <w:pStyle w:val="Textkrper"/>
        <w:rPr>
          <w:lang w:bidi="ar-SA"/>
        </w:rPr>
      </w:pPr>
      <w:r>
        <w:rPr>
          <w:lang w:bidi="ar-SA"/>
        </w:rPr>
        <w:t xml:space="preserve">Kann-Testfälle sind in der Kategorie Benutzerfunktionen z. B. das Führen von Freundes- oder </w:t>
      </w:r>
      <w:proofErr w:type="spellStart"/>
      <w:r>
        <w:rPr>
          <w:lang w:bidi="ar-SA"/>
        </w:rPr>
        <w:t>Blockierlisten</w:t>
      </w:r>
      <w:proofErr w:type="spellEnd"/>
      <w:r>
        <w:rPr>
          <w:lang w:bidi="ar-SA"/>
        </w:rPr>
        <w:t>. Hierbei handelt es sich um systemunkritische Funktionen, welche auch per (Wartungs-)Update nachgeliefert werden können.</w:t>
      </w:r>
    </w:p>
    <w:p w14:paraId="529DE9B8" w14:textId="77777777" w:rsidR="007C5A33" w:rsidRPr="007C5A33" w:rsidRDefault="007C5A33" w:rsidP="007C5A33">
      <w:pPr>
        <w:pStyle w:val="Textkrper"/>
        <w:rPr>
          <w:lang w:bidi="ar-SA"/>
        </w:rPr>
      </w:pPr>
      <w:r>
        <w:rPr>
          <w:lang w:bidi="ar-SA"/>
        </w:rPr>
        <w:t>Zur Abnahme gehören jedoch nicht nur die Abnahmetestfälle, sondern auch die Bereitste</w:t>
      </w:r>
      <w:r>
        <w:rPr>
          <w:lang w:bidi="ar-SA"/>
        </w:rPr>
        <w:t>l</w:t>
      </w:r>
      <w:r>
        <w:rPr>
          <w:lang w:bidi="ar-SA"/>
        </w:rPr>
        <w:t>lung der Software sowie eine Demonstration.</w:t>
      </w:r>
    </w:p>
    <w:p w14:paraId="0F1C1B21" w14:textId="77777777" w:rsidR="002E5A25" w:rsidRDefault="002E5A25" w:rsidP="002E5A25">
      <w:pPr>
        <w:pStyle w:val="berschrift3"/>
        <w:rPr>
          <w:lang w:bidi="ar-SA"/>
        </w:rPr>
      </w:pPr>
      <w:bookmarkStart w:id="110" w:name="_Toc327026129"/>
      <w:bookmarkStart w:id="111" w:name="_Toc327097250"/>
      <w:r>
        <w:rPr>
          <w:lang w:bidi="ar-SA"/>
        </w:rPr>
        <w:t>Pflichtenheft</w:t>
      </w:r>
      <w:bookmarkEnd w:id="110"/>
      <w:bookmarkEnd w:id="111"/>
    </w:p>
    <w:p w14:paraId="444967F3" w14:textId="77777777" w:rsidR="007C5A33" w:rsidRPr="007C5A33" w:rsidRDefault="007C5A33" w:rsidP="007C5A33">
      <w:pPr>
        <w:pStyle w:val="Textkrper"/>
        <w:rPr>
          <w:lang w:bidi="ar-SA"/>
        </w:rPr>
      </w:pPr>
      <w:r>
        <w:t>Nach dem ersten Entwurf eines Lastenheftes mit ausreichender Qualität wurde damit b</w:t>
      </w:r>
      <w:r>
        <w:t>e</w:t>
      </w:r>
      <w:r>
        <w:t>gonnen, das Pflichtenheft zu erstellen. Das Pflichtenheft beschreibt die aus Sicht des Au</w:t>
      </w:r>
      <w:r>
        <w:t>f</w:t>
      </w:r>
      <w:r>
        <w:t xml:space="preserve">tragnehmers, in welcher Art und Weise die im Lastenheft definierten Anforderungen des Auftraggebers umgesetzt und realisiert werden sollen. In den RUP-Artefakten wird das Pflichtenheft auch als „Software </w:t>
      </w:r>
      <w:proofErr w:type="spellStart"/>
      <w:r>
        <w:t>Requirement</w:t>
      </w:r>
      <w:proofErr w:type="spellEnd"/>
      <w:r>
        <w:t xml:space="preserve"> </w:t>
      </w:r>
      <w:proofErr w:type="spellStart"/>
      <w:r>
        <w:t>Specification</w:t>
      </w:r>
      <w:proofErr w:type="spellEnd"/>
      <w:r>
        <w:t>“ betitelt. Im Folgenden wird d</w:t>
      </w:r>
      <w:r>
        <w:t>a</w:t>
      </w:r>
      <w:r>
        <w:t>her analog zum Lastenheft selektiv auf einige Kapitel des Pflichtenheftes eingegangen, bei denen resümierend Erkenntnisse und Verbesserungspotenziale erkennbar sind.</w:t>
      </w:r>
    </w:p>
    <w:p w14:paraId="4F25C080" w14:textId="77777777" w:rsidR="002E5A25" w:rsidRDefault="002E5A25" w:rsidP="002E5A25">
      <w:pPr>
        <w:pStyle w:val="berschrift4"/>
        <w:rPr>
          <w:lang w:bidi="ar-SA"/>
        </w:rPr>
      </w:pPr>
      <w:r>
        <w:rPr>
          <w:lang w:bidi="ar-SA"/>
        </w:rPr>
        <w:t>Produktfunktionen</w:t>
      </w:r>
    </w:p>
    <w:p w14:paraId="7656C590" w14:textId="77777777" w:rsidR="007C5A33" w:rsidRDefault="007C5A33" w:rsidP="007C5A33">
      <w:pPr>
        <w:spacing w:after="200" w:line="360" w:lineRule="auto"/>
        <w:jc w:val="both"/>
      </w:pPr>
      <w:r>
        <w:t>Im Pflichtenheft wurden die im Lastenheft skizzierten Produktfunktionen detailliert b</w:t>
      </w:r>
      <w:r>
        <w:t>e</w:t>
      </w:r>
      <w:r>
        <w:t>schrieben. Die Unterteilung in Benutzer- und Eventfunktionen wurde beibehalten. Adm</w:t>
      </w:r>
      <w:r>
        <w:t>i</w:t>
      </w:r>
      <w:r>
        <w:t>nistratorfunktionen wurden jedoch nicht weiter betrachtet, da sich gezeigt hat, dass gerade Administratorfunktionen nur eine besonders geringe Schnittmenge zu den übrigen Funkti</w:t>
      </w:r>
      <w:r>
        <w:t>o</w:t>
      </w:r>
      <w:r>
        <w:t xml:space="preserve">nen haben. </w:t>
      </w:r>
    </w:p>
    <w:p w14:paraId="79E6280F" w14:textId="77777777" w:rsidR="007C5A33" w:rsidRPr="007C5A33" w:rsidRDefault="007C5A33" w:rsidP="007C5A33">
      <w:pPr>
        <w:spacing w:after="200" w:line="360" w:lineRule="auto"/>
        <w:jc w:val="both"/>
      </w:pPr>
      <w:r>
        <w:t>Die Funktionen wurden detailliert inklusive der vorhandenen Felder und dem Verhalten der Felder beschrieben. Während im Lastenheft Masken mit Hilfe einfacher Mock-</w:t>
      </w:r>
      <w:proofErr w:type="spellStart"/>
      <w:r>
        <w:t>ups</w:t>
      </w:r>
      <w:proofErr w:type="spellEnd"/>
      <w:r>
        <w:t xml:space="preserve"> schemat</w:t>
      </w:r>
      <w:r>
        <w:t>i</w:t>
      </w:r>
      <w:r>
        <w:t xml:space="preserve">siert wurden, wurden </w:t>
      </w:r>
      <w:r>
        <w:rPr>
          <w:rStyle w:val="Kommentarzeichen"/>
        </w:rPr>
        <w:commentReference w:id="112"/>
      </w:r>
      <w:commentRangeStart w:id="112"/>
      <w:r>
        <w:t>Mock-</w:t>
      </w:r>
      <w:proofErr w:type="spellStart"/>
      <w:r>
        <w:t>ups</w:t>
      </w:r>
      <w:commentRangeEnd w:id="112"/>
      <w:proofErr w:type="spellEnd"/>
      <w:r>
        <w:t xml:space="preserve"> im Pflichtenheft analog zur Darstellung im Browser erstellt.</w:t>
      </w:r>
    </w:p>
    <w:p w14:paraId="0D9BC64E" w14:textId="77777777" w:rsidR="002E5A25" w:rsidRDefault="002E5A25" w:rsidP="002E5A25">
      <w:pPr>
        <w:pStyle w:val="berschrift4"/>
        <w:rPr>
          <w:lang w:bidi="ar-SA"/>
        </w:rPr>
      </w:pPr>
      <w:r>
        <w:rPr>
          <w:lang w:bidi="ar-SA"/>
        </w:rPr>
        <w:t>Entitätsklassendiagramm</w:t>
      </w:r>
    </w:p>
    <w:p w14:paraId="2C1365BF" w14:textId="77777777" w:rsidR="007C5A33" w:rsidRDefault="007C5A33" w:rsidP="007C5A33">
      <w:pPr>
        <w:pStyle w:val="Textkrper"/>
        <w:rPr>
          <w:lang w:bidi="ar-SA"/>
        </w:rPr>
      </w:pPr>
      <w:r>
        <w:rPr>
          <w:lang w:bidi="ar-SA"/>
        </w:rPr>
        <w:t>Grundlage für die Entwicklung des Entitätsklassendiagramms, welches bei uns einem Date</w:t>
      </w:r>
      <w:r>
        <w:rPr>
          <w:lang w:bidi="ar-SA"/>
        </w:rPr>
        <w:t>n</w:t>
      </w:r>
      <w:r>
        <w:rPr>
          <w:lang w:bidi="ar-SA"/>
        </w:rPr>
        <w:t xml:space="preserve">bankmodell entspricht und im Folgenden auch so bezeichnet und als solches verwendet wird, war das Domänenklassenmodell. Beim ersten Entwurf des Datenbankschemas wurde ein besonderer Fokus auf das Normalisierungskonzept gelegt. Die Verwendung der dritten </w:t>
      </w:r>
      <w:r>
        <w:rPr>
          <w:lang w:bidi="ar-SA"/>
        </w:rPr>
        <w:lastRenderedPageBreak/>
        <w:t>Normalform sollte verhindern, dass Daten bei der Erstellung redundant gespeichert werden und die Daten im Betrieb bei Änderungen konsistent bleiben. Im Anschluss wurde an wen</w:t>
      </w:r>
      <w:r>
        <w:rPr>
          <w:lang w:bidi="ar-SA"/>
        </w:rPr>
        <w:t>i</w:t>
      </w:r>
      <w:r>
        <w:rPr>
          <w:lang w:bidi="ar-SA"/>
        </w:rPr>
        <w:t xml:space="preserve">gen ausgewählten Tabellen im Hinblick auf eine Performanceverbesserung eine </w:t>
      </w:r>
      <w:proofErr w:type="spellStart"/>
      <w:r>
        <w:rPr>
          <w:lang w:bidi="ar-SA"/>
        </w:rPr>
        <w:t>Denormal</w:t>
      </w:r>
      <w:r>
        <w:rPr>
          <w:lang w:bidi="ar-SA"/>
        </w:rPr>
        <w:t>i</w:t>
      </w:r>
      <w:r>
        <w:rPr>
          <w:lang w:bidi="ar-SA"/>
        </w:rPr>
        <w:t>sierung</w:t>
      </w:r>
      <w:proofErr w:type="spellEnd"/>
      <w:r>
        <w:rPr>
          <w:lang w:bidi="ar-SA"/>
        </w:rPr>
        <w:t xml:space="preserve"> vorgenommen. So wurde das Attribut </w:t>
      </w:r>
      <w:proofErr w:type="spellStart"/>
      <w:r w:rsidRPr="007C5A33">
        <w:rPr>
          <w:i/>
          <w:lang w:bidi="ar-SA"/>
        </w:rPr>
        <w:t>anzahlTeilnehmer</w:t>
      </w:r>
      <w:proofErr w:type="spellEnd"/>
      <w:r>
        <w:rPr>
          <w:lang w:bidi="ar-SA"/>
        </w:rPr>
        <w:t xml:space="preserve"> in der Tabelle Event hinzugefügt. Die Anzahl der Teilnehmer ließe sich auch über die Tabelle Teilnehmer berec</w:t>
      </w:r>
      <w:r>
        <w:rPr>
          <w:lang w:bidi="ar-SA"/>
        </w:rPr>
        <w:t>h</w:t>
      </w:r>
      <w:r>
        <w:rPr>
          <w:lang w:bidi="ar-SA"/>
        </w:rPr>
        <w:t xml:space="preserve">nen, in dem nur die Anzahl der Datensätze gezählt werden, die die gesuchte </w:t>
      </w:r>
      <w:proofErr w:type="spellStart"/>
      <w:r w:rsidRPr="007C5A33">
        <w:rPr>
          <w:i/>
          <w:lang w:bidi="ar-SA"/>
        </w:rPr>
        <w:t>idEvent</w:t>
      </w:r>
      <w:proofErr w:type="spellEnd"/>
      <w:r>
        <w:rPr>
          <w:lang w:bidi="ar-SA"/>
        </w:rPr>
        <w:t xml:space="preserve"> aufwe</w:t>
      </w:r>
      <w:r>
        <w:rPr>
          <w:lang w:bidi="ar-SA"/>
        </w:rPr>
        <w:t>i</w:t>
      </w:r>
      <w:r>
        <w:rPr>
          <w:lang w:bidi="ar-SA"/>
        </w:rPr>
        <w:t xml:space="preserve">sen. Da die Suche Events mit freien Plätzen oder die Detailansicht eines Events einige der häufigsten Abfragen sein wird, erfolgt mit der Auslagerung des Wertes in ein Attribut eine Performancesteigerung. Bei jeder Anmeldung oder Absage an einem Event muss dafür nun ein Update auf das Attribut </w:t>
      </w:r>
      <w:proofErr w:type="spellStart"/>
      <w:r w:rsidRPr="007C5A33">
        <w:rPr>
          <w:i/>
          <w:lang w:bidi="ar-SA"/>
        </w:rPr>
        <w:t>anzahlTeilnehmer</w:t>
      </w:r>
      <w:proofErr w:type="spellEnd"/>
      <w:r>
        <w:rPr>
          <w:lang w:bidi="ar-SA"/>
        </w:rPr>
        <w:t xml:space="preserve"> erfolgen. </w:t>
      </w:r>
    </w:p>
    <w:p w14:paraId="7F3307D5" w14:textId="77777777" w:rsidR="007C5A33" w:rsidRDefault="007C5A33" w:rsidP="007C5A33">
      <w:pPr>
        <w:pStyle w:val="Textkrper"/>
        <w:rPr>
          <w:lang w:bidi="ar-SA"/>
        </w:rPr>
      </w:pPr>
      <w:r>
        <w:rPr>
          <w:lang w:bidi="ar-SA"/>
        </w:rPr>
        <w:t xml:space="preserve">Als eines der Hauptdesignelemente haben wir uns darauf verständigt soweit es sinnvoll ist </w:t>
      </w:r>
      <w:proofErr w:type="spellStart"/>
      <w:r>
        <w:rPr>
          <w:lang w:bidi="ar-SA"/>
        </w:rPr>
        <w:t>Surrogatschlüssel</w:t>
      </w:r>
      <w:proofErr w:type="spellEnd"/>
      <w:r>
        <w:rPr>
          <w:lang w:bidi="ar-SA"/>
        </w:rPr>
        <w:t xml:space="preserve"> in den Tabellen zu nutzen. Es wurden numerisch fortlaufende künstliche Schlüssel gewählt, da dieses am einfachsten und sehr gebräuchlich</w:t>
      </w:r>
      <w:r w:rsidR="00621471">
        <w:rPr>
          <w:lang w:bidi="ar-SA"/>
        </w:rPr>
        <w:t xml:space="preserve"> ist.</w:t>
      </w:r>
      <w:r w:rsidR="00621471">
        <w:rPr>
          <w:rStyle w:val="Funotenzeichen"/>
          <w:lang w:bidi="ar-SA"/>
        </w:rPr>
        <w:footnoteReference w:id="42"/>
      </w:r>
      <w:r>
        <w:rPr>
          <w:lang w:bidi="ar-SA"/>
        </w:rPr>
        <w:t xml:space="preserve"> Im Kontext der pr</w:t>
      </w:r>
      <w:r>
        <w:rPr>
          <w:lang w:bidi="ar-SA"/>
        </w:rPr>
        <w:t>i</w:t>
      </w:r>
      <w:r>
        <w:rPr>
          <w:lang w:bidi="ar-SA"/>
        </w:rPr>
        <w:t xml:space="preserve">vaten Nachrichten wurde allerdings auf den Einsatz eines </w:t>
      </w:r>
      <w:proofErr w:type="spellStart"/>
      <w:r>
        <w:rPr>
          <w:lang w:bidi="ar-SA"/>
        </w:rPr>
        <w:t>Surrogatschlüssels</w:t>
      </w:r>
      <w:proofErr w:type="spellEnd"/>
      <w:r>
        <w:rPr>
          <w:lang w:bidi="ar-SA"/>
        </w:rPr>
        <w:t xml:space="preserve"> verzichtet, da hier eine </w:t>
      </w:r>
      <w:proofErr w:type="spellStart"/>
      <w:r>
        <w:rPr>
          <w:lang w:bidi="ar-SA"/>
        </w:rPr>
        <w:t>Kardinalität</w:t>
      </w:r>
      <w:proofErr w:type="spellEnd"/>
      <w:r>
        <w:rPr>
          <w:lang w:bidi="ar-SA"/>
        </w:rPr>
        <w:t xml:space="preserve"> von n:m mit dem Benutzer vorliegt. Diese wird durch eine zusätzliche Tabelle (</w:t>
      </w:r>
      <w:proofErr w:type="spellStart"/>
      <w:r w:rsidRPr="007C5A33">
        <w:rPr>
          <w:i/>
          <w:lang w:bidi="ar-SA"/>
        </w:rPr>
        <w:t>PrivMsgAn</w:t>
      </w:r>
      <w:proofErr w:type="spellEnd"/>
      <w:r>
        <w:rPr>
          <w:lang w:bidi="ar-SA"/>
        </w:rPr>
        <w:t xml:space="preserve">) umgesetzt, welche die Primärschlüssel der beiden Tabellen Benutzer und </w:t>
      </w:r>
      <w:proofErr w:type="spellStart"/>
      <w:r w:rsidRPr="007C5A33">
        <w:rPr>
          <w:i/>
          <w:lang w:bidi="ar-SA"/>
        </w:rPr>
        <w:t>PrivMsg</w:t>
      </w:r>
      <w:proofErr w:type="spellEnd"/>
      <w:r>
        <w:rPr>
          <w:lang w:bidi="ar-SA"/>
        </w:rPr>
        <w:t xml:space="preserve"> als Fremdschlüssel enthält. Hierdurch wird die n:m-Beziehung in zwei 1:n-Beziehungen aufgelöst.</w:t>
      </w:r>
    </w:p>
    <w:p w14:paraId="63C0601A" w14:textId="77777777" w:rsidR="007C5A33" w:rsidRDefault="007C5A33" w:rsidP="007C5A33">
      <w:pPr>
        <w:pStyle w:val="Textkrper"/>
        <w:rPr>
          <w:lang w:bidi="ar-SA"/>
        </w:rPr>
      </w:pPr>
      <w:r>
        <w:rPr>
          <w:lang w:bidi="ar-SA"/>
        </w:rPr>
        <w:t xml:space="preserve">Im Domänenklassenmodell hat der Benutzer die beiden Attribute </w:t>
      </w:r>
      <w:r w:rsidRPr="007C5A33">
        <w:rPr>
          <w:i/>
          <w:lang w:bidi="ar-SA"/>
        </w:rPr>
        <w:t>Freundesliste</w:t>
      </w:r>
      <w:r>
        <w:rPr>
          <w:lang w:bidi="ar-SA"/>
        </w:rPr>
        <w:t xml:space="preserve"> und </w:t>
      </w:r>
      <w:proofErr w:type="spellStart"/>
      <w:r w:rsidRPr="007C5A33">
        <w:rPr>
          <w:i/>
          <w:lang w:bidi="ar-SA"/>
        </w:rPr>
        <w:t>Blockie</w:t>
      </w:r>
      <w:r w:rsidRPr="007C5A33">
        <w:rPr>
          <w:i/>
          <w:lang w:bidi="ar-SA"/>
        </w:rPr>
        <w:t>r</w:t>
      </w:r>
      <w:r w:rsidRPr="007C5A33">
        <w:rPr>
          <w:i/>
          <w:lang w:bidi="ar-SA"/>
        </w:rPr>
        <w:t>liste</w:t>
      </w:r>
      <w:proofErr w:type="spellEnd"/>
      <w:r>
        <w:rPr>
          <w:lang w:bidi="ar-SA"/>
        </w:rPr>
        <w:t xml:space="preserve">. Diese </w:t>
      </w:r>
      <w:commentRangeStart w:id="113"/>
      <w:r>
        <w:rPr>
          <w:lang w:bidi="ar-SA"/>
        </w:rPr>
        <w:t>wurden zunächst als zwei eigenständige Tabellen in das Datenbankmodell übe</w:t>
      </w:r>
      <w:r>
        <w:rPr>
          <w:lang w:bidi="ar-SA"/>
        </w:rPr>
        <w:t>r</w:t>
      </w:r>
      <w:r>
        <w:rPr>
          <w:lang w:bidi="ar-SA"/>
        </w:rPr>
        <w:t>nommen.</w:t>
      </w:r>
      <w:commentRangeEnd w:id="113"/>
      <w:r>
        <w:rPr>
          <w:rStyle w:val="Kommentarzeichen"/>
          <w:color w:val="auto"/>
        </w:rPr>
        <w:commentReference w:id="113"/>
      </w:r>
    </w:p>
    <w:p w14:paraId="6633AAAC" w14:textId="77777777" w:rsidR="007C5A33" w:rsidRDefault="007C5A33" w:rsidP="007C5A33">
      <w:pPr>
        <w:pStyle w:val="Textkrper"/>
        <w:keepNext/>
      </w:pPr>
      <w:r>
        <w:rPr>
          <w:noProof/>
          <w:lang w:eastAsia="de-DE" w:bidi="ar-SA"/>
        </w:rPr>
        <w:lastRenderedPageBreak/>
        <w:drawing>
          <wp:inline distT="0" distB="0" distL="0" distR="0">
            <wp:extent cx="3620005" cy="3781953"/>
            <wp:effectExtent l="0" t="0" r="0"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Ol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20005" cy="3781953"/>
                    </a:xfrm>
                    <a:prstGeom prst="rect">
                      <a:avLst/>
                    </a:prstGeom>
                  </pic:spPr>
                </pic:pic>
              </a:graphicData>
            </a:graphic>
          </wp:inline>
        </w:drawing>
      </w:r>
    </w:p>
    <w:p w14:paraId="67277188" w14:textId="77777777" w:rsidR="007C5A33" w:rsidRDefault="007C5A33" w:rsidP="007C5A33">
      <w:pPr>
        <w:pStyle w:val="Beschriftung"/>
        <w:jc w:val="both"/>
      </w:pPr>
      <w:bookmarkStart w:id="114" w:name="_Toc327090795"/>
      <w:r>
        <w:t xml:space="preserve">Abbildung </w:t>
      </w:r>
      <w:r w:rsidR="003A3985">
        <w:fldChar w:fldCharType="begin"/>
      </w:r>
      <w:r>
        <w:instrText xml:space="preserve"> SEQ Abbildung \* ARABIC </w:instrText>
      </w:r>
      <w:r w:rsidR="003A3985">
        <w:fldChar w:fldCharType="separate"/>
      </w:r>
      <w:r w:rsidR="000B693C">
        <w:rPr>
          <w:noProof/>
        </w:rPr>
        <w:t>5</w:t>
      </w:r>
      <w:r w:rsidR="003A3985">
        <w:fldChar w:fldCharType="end"/>
      </w:r>
      <w:r>
        <w:t xml:space="preserve"> Datenbankschema - Freundes-/</w:t>
      </w:r>
      <w:proofErr w:type="spellStart"/>
      <w:r>
        <w:t>Blockierliste</w:t>
      </w:r>
      <w:proofErr w:type="spellEnd"/>
      <w:r>
        <w:t xml:space="preserve"> (ursprüngliche Version)</w:t>
      </w:r>
      <w:r>
        <w:rPr>
          <w:rStyle w:val="Funotenzeichen"/>
        </w:rPr>
        <w:footnoteReference w:id="43"/>
      </w:r>
      <w:bookmarkEnd w:id="114"/>
    </w:p>
    <w:p w14:paraId="6F3B6192" w14:textId="77777777" w:rsidR="007C5A33" w:rsidRDefault="007C5A33" w:rsidP="007C5A33">
      <w:pPr>
        <w:spacing w:after="200" w:line="360" w:lineRule="auto"/>
        <w:jc w:val="both"/>
      </w:pPr>
      <w:r>
        <w:t xml:space="preserve">Nach kurzer Zeit kam jedoch die Frage auf, was die beiden Tabellen unterscheidet, wo also die Berechtigung für zwei separate Tabellen liegt. </w:t>
      </w:r>
    </w:p>
    <w:p w14:paraId="541AFED8" w14:textId="77777777" w:rsidR="007C5A33" w:rsidRDefault="007C5A33" w:rsidP="007C5A33">
      <w:pPr>
        <w:spacing w:after="200" w:line="360" w:lineRule="auto"/>
        <w:jc w:val="both"/>
      </w:pPr>
      <w:r>
        <w:t>Beide Tabellen waren exakt gleich aufgebaut, als Unterschied hieß ein Fremdschlüssel j</w:t>
      </w:r>
      <w:r>
        <w:t>e</w:t>
      </w:r>
      <w:r>
        <w:t xml:space="preserve">doch </w:t>
      </w:r>
      <w:proofErr w:type="spellStart"/>
      <w:r>
        <w:rPr>
          <w:i/>
          <w:iCs/>
        </w:rPr>
        <w:t>idBlockierter</w:t>
      </w:r>
      <w:proofErr w:type="spellEnd"/>
      <w:r>
        <w:t>, bzw.</w:t>
      </w:r>
      <w:r>
        <w:rPr>
          <w:i/>
          <w:iCs/>
        </w:rPr>
        <w:t xml:space="preserve"> </w:t>
      </w:r>
      <w:proofErr w:type="spellStart"/>
      <w:r>
        <w:rPr>
          <w:i/>
          <w:iCs/>
        </w:rPr>
        <w:t>idFreund</w:t>
      </w:r>
      <w:proofErr w:type="spellEnd"/>
      <w:r>
        <w:rPr>
          <w:i/>
          <w:iCs/>
        </w:rPr>
        <w:t xml:space="preserve">. </w:t>
      </w:r>
      <w:r>
        <w:t xml:space="preserve">Die Bezeichnung der Tabellen unterschied sich ebenso, sodass lediglich die Metadaten für den </w:t>
      </w:r>
      <w:commentRangeStart w:id="115"/>
      <w:r>
        <w:t>Unterschied sorgten.</w:t>
      </w:r>
      <w:commentRangeEnd w:id="115"/>
      <w:r>
        <w:rPr>
          <w:rStyle w:val="Kommentarzeichen"/>
        </w:rPr>
        <w:commentReference w:id="115"/>
      </w:r>
    </w:p>
    <w:p w14:paraId="2AAF9862" w14:textId="77777777" w:rsidR="00621471" w:rsidRDefault="007C5A33" w:rsidP="00621471">
      <w:pPr>
        <w:keepNext/>
        <w:spacing w:after="200" w:line="360" w:lineRule="auto"/>
        <w:jc w:val="both"/>
      </w:pPr>
      <w:r>
        <w:rPr>
          <w:noProof/>
          <w:lang w:eastAsia="de-DE" w:bidi="ar-SA"/>
        </w:rPr>
        <w:lastRenderedPageBreak/>
        <w:drawing>
          <wp:inline distT="0" distB="0" distL="0" distR="0">
            <wp:extent cx="3562847" cy="379147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Listen_Ne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62847" cy="3791479"/>
                    </a:xfrm>
                    <a:prstGeom prst="rect">
                      <a:avLst/>
                    </a:prstGeom>
                  </pic:spPr>
                </pic:pic>
              </a:graphicData>
            </a:graphic>
          </wp:inline>
        </w:drawing>
      </w:r>
    </w:p>
    <w:p w14:paraId="2D75C15E" w14:textId="77777777" w:rsidR="007C5A33" w:rsidRDefault="00621471" w:rsidP="00621471">
      <w:pPr>
        <w:pStyle w:val="Beschriftung"/>
        <w:jc w:val="both"/>
      </w:pPr>
      <w:bookmarkStart w:id="116" w:name="_Toc327090796"/>
      <w:r>
        <w:t xml:space="preserve">Abbildung </w:t>
      </w:r>
      <w:r w:rsidR="003A3985">
        <w:fldChar w:fldCharType="begin"/>
      </w:r>
      <w:r>
        <w:instrText xml:space="preserve"> SEQ Abbildung \* ARABIC </w:instrText>
      </w:r>
      <w:r w:rsidR="003A3985">
        <w:fldChar w:fldCharType="separate"/>
      </w:r>
      <w:r w:rsidR="000B693C">
        <w:rPr>
          <w:noProof/>
        </w:rPr>
        <w:t>6</w:t>
      </w:r>
      <w:r w:rsidR="003A3985">
        <w:fldChar w:fldCharType="end"/>
      </w:r>
      <w:r>
        <w:t xml:space="preserve"> </w:t>
      </w:r>
      <w:r w:rsidRPr="001A33BB">
        <w:t>Datenbankschema - Freundes-/</w:t>
      </w:r>
      <w:proofErr w:type="spellStart"/>
      <w:r w:rsidRPr="001A33BB">
        <w:t>Blockierliste</w:t>
      </w:r>
      <w:proofErr w:type="spellEnd"/>
      <w:r w:rsidRPr="001A33BB">
        <w:t xml:space="preserve"> (</w:t>
      </w:r>
      <w:r w:rsidR="00CC5469">
        <w:t>ü</w:t>
      </w:r>
      <w:r>
        <w:t>berarbeitete</w:t>
      </w:r>
      <w:r w:rsidRPr="001A33BB">
        <w:t xml:space="preserve"> Version</w:t>
      </w:r>
      <w:r>
        <w:t>)</w:t>
      </w:r>
      <w:r>
        <w:rPr>
          <w:rStyle w:val="Funotenzeichen"/>
        </w:rPr>
        <w:footnoteReference w:id="44"/>
      </w:r>
      <w:bookmarkEnd w:id="116"/>
    </w:p>
    <w:p w14:paraId="1987FDDB" w14:textId="77777777" w:rsidR="007C5A33" w:rsidRDefault="007C5A33" w:rsidP="007C5A33">
      <w:pPr>
        <w:spacing w:after="200" w:line="360" w:lineRule="auto"/>
        <w:jc w:val="both"/>
      </w:pPr>
      <w:r>
        <w:t xml:space="preserve">Dieser Unterschied wurde daher in ein eigens Feld namens </w:t>
      </w:r>
      <w:r>
        <w:rPr>
          <w:i/>
          <w:iCs/>
        </w:rPr>
        <w:t>Funktion</w:t>
      </w:r>
      <w:r>
        <w:t xml:space="preserve"> ausgelagert, mit we</w:t>
      </w:r>
      <w:r>
        <w:t>l</w:t>
      </w:r>
      <w:r>
        <w:t xml:space="preserve">chem spezifiziert werden kann, ob es sich bei dem aufgenommen Benutzer um einen Freund oder um einen blockierten Nutzer handelt. Somit konnte eine Tabelle entfallen. Ein weiterer Vorteil besteht in der Erweiterbarkeit (z. B. bei mehreren Freundeslisten). Die Felder </w:t>
      </w:r>
      <w:proofErr w:type="spellStart"/>
      <w:r>
        <w:rPr>
          <w:i/>
          <w:iCs/>
        </w:rPr>
        <w:t>idBl</w:t>
      </w:r>
      <w:r>
        <w:rPr>
          <w:i/>
          <w:iCs/>
        </w:rPr>
        <w:t>o</w:t>
      </w:r>
      <w:r>
        <w:rPr>
          <w:i/>
          <w:iCs/>
        </w:rPr>
        <w:t>ckierter</w:t>
      </w:r>
      <w:proofErr w:type="spellEnd"/>
      <w:r>
        <w:t>, bzw.</w:t>
      </w:r>
      <w:r>
        <w:rPr>
          <w:i/>
          <w:iCs/>
        </w:rPr>
        <w:t xml:space="preserve"> </w:t>
      </w:r>
      <w:proofErr w:type="spellStart"/>
      <w:r>
        <w:rPr>
          <w:i/>
          <w:iCs/>
        </w:rPr>
        <w:t>idFreund</w:t>
      </w:r>
      <w:proofErr w:type="spellEnd"/>
      <w:r>
        <w:t xml:space="preserve"> wurden so neutral wie möglich in </w:t>
      </w:r>
      <w:proofErr w:type="spellStart"/>
      <w:r>
        <w:rPr>
          <w:i/>
          <w:iCs/>
        </w:rPr>
        <w:t>idBenutzerFremd</w:t>
      </w:r>
      <w:proofErr w:type="spellEnd"/>
      <w:r>
        <w:t xml:space="preserve"> umbenannt.</w:t>
      </w:r>
    </w:p>
    <w:p w14:paraId="112271B6" w14:textId="77777777" w:rsidR="007C5A33" w:rsidRDefault="007C5A33" w:rsidP="007C5A33">
      <w:pPr>
        <w:spacing w:after="200" w:line="360" w:lineRule="auto"/>
        <w:jc w:val="both"/>
      </w:pPr>
      <w:r>
        <w:t xml:space="preserve">Eine weitere Besonderheit des Datenbankentwurfs ist die Modellierung der Kategorien. Aus den Anforderungen im Lastenheft (s. Kapitel 2.3 „Produktdaten“) ist bekannt, dass ein Event eine Kategorie und eine Unterkategorie besitzen soll. </w:t>
      </w:r>
    </w:p>
    <w:p w14:paraId="7170FA9A" w14:textId="77777777" w:rsidR="007C5A33" w:rsidRDefault="007C5A33" w:rsidP="007C5A33">
      <w:pPr>
        <w:pStyle w:val="Textkrper"/>
      </w:pPr>
      <w:r>
        <w:t xml:space="preserve">Zunächst wurden daher die beiden Tabellen </w:t>
      </w:r>
      <w:r>
        <w:rPr>
          <w:i/>
          <w:iCs/>
        </w:rPr>
        <w:t>Kategorie</w:t>
      </w:r>
      <w:r>
        <w:t xml:space="preserve"> und </w:t>
      </w:r>
      <w:r>
        <w:rPr>
          <w:i/>
          <w:iCs/>
        </w:rPr>
        <w:t>Unterkategorie</w:t>
      </w:r>
      <w:r>
        <w:t xml:space="preserve"> angelegt.</w:t>
      </w:r>
    </w:p>
    <w:p w14:paraId="164ADB96" w14:textId="77777777" w:rsidR="00621471" w:rsidRDefault="00621471" w:rsidP="00621471">
      <w:pPr>
        <w:pStyle w:val="Textkrper"/>
        <w:keepNext/>
      </w:pPr>
      <w:r>
        <w:rPr>
          <w:noProof/>
          <w:lang w:eastAsia="de-DE" w:bidi="ar-SA"/>
        </w:rPr>
        <w:lastRenderedPageBreak/>
        <w:drawing>
          <wp:inline distT="0" distB="0" distL="0" distR="0">
            <wp:extent cx="3620005" cy="3267531"/>
            <wp:effectExtent l="0" t="0" r="0" b="952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Ol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0005" cy="3267531"/>
                    </a:xfrm>
                    <a:prstGeom prst="rect">
                      <a:avLst/>
                    </a:prstGeom>
                  </pic:spPr>
                </pic:pic>
              </a:graphicData>
            </a:graphic>
          </wp:inline>
        </w:drawing>
      </w:r>
    </w:p>
    <w:p w14:paraId="50D6C3B6" w14:textId="77777777" w:rsidR="00621471" w:rsidRDefault="00621471" w:rsidP="00621471">
      <w:pPr>
        <w:pStyle w:val="Beschriftung"/>
        <w:jc w:val="both"/>
      </w:pPr>
      <w:bookmarkStart w:id="117" w:name="_Toc327090797"/>
      <w:r>
        <w:t xml:space="preserve">Abbildung </w:t>
      </w:r>
      <w:r w:rsidR="003A3985">
        <w:fldChar w:fldCharType="begin"/>
      </w:r>
      <w:r>
        <w:instrText xml:space="preserve"> SEQ Abbildung \* ARABIC </w:instrText>
      </w:r>
      <w:r w:rsidR="003A3985">
        <w:fldChar w:fldCharType="separate"/>
      </w:r>
      <w:r w:rsidR="000B693C">
        <w:rPr>
          <w:noProof/>
        </w:rPr>
        <w:t>7</w:t>
      </w:r>
      <w:r w:rsidR="003A3985">
        <w:fldChar w:fldCharType="end"/>
      </w:r>
      <w:r>
        <w:t xml:space="preserve"> Datenbankschema - Event-Kategorie (ursprüngliche Version)</w:t>
      </w:r>
      <w:r>
        <w:rPr>
          <w:rStyle w:val="Funotenzeichen"/>
        </w:rPr>
        <w:footnoteReference w:id="45"/>
      </w:r>
      <w:bookmarkEnd w:id="117"/>
    </w:p>
    <w:p w14:paraId="5A1EFC20" w14:textId="77777777" w:rsidR="00621471" w:rsidRDefault="00621471" w:rsidP="00621471">
      <w:pPr>
        <w:spacing w:after="200" w:line="360" w:lineRule="auto"/>
        <w:jc w:val="both"/>
      </w:pPr>
      <w:r>
        <w:t xml:space="preserve">In der Tabelle </w:t>
      </w:r>
      <w:r>
        <w:rPr>
          <w:i/>
          <w:iCs/>
        </w:rPr>
        <w:t>Unterkategorie</w:t>
      </w:r>
      <w:r>
        <w:t xml:space="preserve"> war der künstliche Primärschlüssel der Tabelle </w:t>
      </w:r>
      <w:r>
        <w:rPr>
          <w:i/>
          <w:iCs/>
        </w:rPr>
        <w:t>Kategorie</w:t>
      </w:r>
      <w:r>
        <w:t xml:space="preserve"> ei</w:t>
      </w:r>
      <w:r>
        <w:t>n</w:t>
      </w:r>
      <w:r>
        <w:t xml:space="preserve">gebunden, welcher den Bezug zur Oberkategorie herstellen sollte. Auch hier stellte sich die Frage nach dem Nutzen zweier Tabellen mit ähnlichen Inhalten. </w:t>
      </w:r>
    </w:p>
    <w:p w14:paraId="71BB3DC0" w14:textId="77777777" w:rsidR="00621471" w:rsidRDefault="00621471" w:rsidP="00621471">
      <w:pPr>
        <w:spacing w:after="200" w:line="360" w:lineRule="auto"/>
        <w:jc w:val="both"/>
      </w:pPr>
      <w:r>
        <w:t xml:space="preserve">Die finale Modellierung sieht </w:t>
      </w:r>
      <w:commentRangeStart w:id="118"/>
      <w:r>
        <w:t xml:space="preserve">nun eine Tabelle </w:t>
      </w:r>
      <w:r>
        <w:rPr>
          <w:i/>
          <w:iCs/>
        </w:rPr>
        <w:t>Kategorie</w:t>
      </w:r>
      <w:r>
        <w:t xml:space="preserve"> mit einem rekursiven Fremdschlü</w:t>
      </w:r>
      <w:r>
        <w:t>s</w:t>
      </w:r>
      <w:r>
        <w:t>sel vor, welcher die Oberkategorie darstellt</w:t>
      </w:r>
      <w:commentRangeEnd w:id="118"/>
      <w:r w:rsidR="00CC5469">
        <w:rPr>
          <w:rStyle w:val="Kommentarzeichen"/>
        </w:rPr>
        <w:commentReference w:id="118"/>
      </w:r>
      <w:r>
        <w:t xml:space="preserve">. </w:t>
      </w:r>
    </w:p>
    <w:p w14:paraId="373CDEB2" w14:textId="77777777" w:rsidR="00621471" w:rsidRDefault="00621471" w:rsidP="00621471">
      <w:pPr>
        <w:pStyle w:val="Textkrper"/>
        <w:keepNext/>
      </w:pPr>
      <w:r>
        <w:rPr>
          <w:noProof/>
          <w:lang w:eastAsia="de-DE" w:bidi="ar-SA"/>
        </w:rPr>
        <w:lastRenderedPageBreak/>
        <w:drawing>
          <wp:inline distT="0" distB="0" distL="0" distR="0">
            <wp:extent cx="3734321" cy="3115110"/>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Schema_Kategorie_New.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734321" cy="3115110"/>
                    </a:xfrm>
                    <a:prstGeom prst="rect">
                      <a:avLst/>
                    </a:prstGeom>
                  </pic:spPr>
                </pic:pic>
              </a:graphicData>
            </a:graphic>
          </wp:inline>
        </w:drawing>
      </w:r>
    </w:p>
    <w:p w14:paraId="35381461" w14:textId="77777777" w:rsidR="00621471" w:rsidRDefault="00621471" w:rsidP="00621471">
      <w:pPr>
        <w:pStyle w:val="Beschriftung"/>
        <w:jc w:val="both"/>
      </w:pPr>
      <w:bookmarkStart w:id="119" w:name="_Toc327090798"/>
      <w:r>
        <w:t xml:space="preserve">Abbildung </w:t>
      </w:r>
      <w:r w:rsidR="003A3985">
        <w:fldChar w:fldCharType="begin"/>
      </w:r>
      <w:r>
        <w:instrText xml:space="preserve"> SEQ Abbildung \* ARABIC </w:instrText>
      </w:r>
      <w:r w:rsidR="003A3985">
        <w:fldChar w:fldCharType="separate"/>
      </w:r>
      <w:r w:rsidR="000B693C">
        <w:rPr>
          <w:noProof/>
        </w:rPr>
        <w:t>8</w:t>
      </w:r>
      <w:r w:rsidR="003A3985">
        <w:fldChar w:fldCharType="end"/>
      </w:r>
      <w:r>
        <w:t xml:space="preserve"> Datenbankschema - Event-Kategorie (überarbeitete Version)</w:t>
      </w:r>
      <w:r>
        <w:rPr>
          <w:rStyle w:val="Funotenzeichen"/>
        </w:rPr>
        <w:footnoteReference w:id="46"/>
      </w:r>
      <w:bookmarkEnd w:id="119"/>
    </w:p>
    <w:p w14:paraId="43728C2E" w14:textId="77777777" w:rsidR="00621471" w:rsidRPr="00621471" w:rsidRDefault="00FD6D96" w:rsidP="00621471">
      <w:pPr>
        <w:pStyle w:val="Textkrper"/>
        <w:rPr>
          <w:lang w:bidi="ar-SA"/>
        </w:rPr>
      </w:pPr>
      <w:r w:rsidRPr="00FD6D96">
        <w:rPr>
          <w:lang w:bidi="ar-SA"/>
        </w:rPr>
        <w:t>Auch hier ist der Vorteil, dass neben dem Wegfall einer Tabelle nun nicht nur zwei Ebenen realisiert werden können, sondern unendlich viele.</w:t>
      </w:r>
    </w:p>
    <w:p w14:paraId="1C788A5E" w14:textId="77777777" w:rsidR="002E5A25" w:rsidRDefault="002E5A25" w:rsidP="002E5A25">
      <w:pPr>
        <w:pStyle w:val="berschrift4"/>
        <w:rPr>
          <w:lang w:bidi="ar-SA"/>
        </w:rPr>
      </w:pPr>
      <w:r>
        <w:rPr>
          <w:lang w:bidi="ar-SA"/>
        </w:rPr>
        <w:t>Aktivitätsdiagramm</w:t>
      </w:r>
    </w:p>
    <w:p w14:paraId="576100D4" w14:textId="77777777" w:rsidR="00FD6D96" w:rsidRDefault="00FD6D96" w:rsidP="00FD6D96">
      <w:pPr>
        <w:pStyle w:val="Textkrper"/>
        <w:rPr>
          <w:lang w:bidi="ar-SA"/>
        </w:rPr>
      </w:pPr>
      <w:r>
        <w:rPr>
          <w:lang w:bidi="ar-SA"/>
        </w:rPr>
        <w:t>Aktivitätsdiagramme haben die Aufgabe den Ablauf von Prozessen sprach- und technologi</w:t>
      </w:r>
      <w:r>
        <w:rPr>
          <w:lang w:bidi="ar-SA"/>
        </w:rPr>
        <w:t>e</w:t>
      </w:r>
      <w:r>
        <w:rPr>
          <w:lang w:bidi="ar-SA"/>
        </w:rPr>
        <w:t>unabhängig aufzuzeigen. Die ausgeführten Aktionen können von verschiedenen Systemen wie einem Benutzer oder einem Softwareprogramm ausgeführt werden.</w:t>
      </w:r>
      <w:r>
        <w:rPr>
          <w:rStyle w:val="Funotenzeichen"/>
          <w:lang w:bidi="ar-SA"/>
        </w:rPr>
        <w:footnoteReference w:id="47"/>
      </w:r>
    </w:p>
    <w:p w14:paraId="3F69A633" w14:textId="77777777" w:rsidR="00FD6D96" w:rsidRDefault="00FD6D96" w:rsidP="00FD6D96">
      <w:pPr>
        <w:pStyle w:val="Textkrper"/>
        <w:rPr>
          <w:lang w:bidi="ar-SA"/>
        </w:rPr>
      </w:pPr>
      <w:r>
        <w:rPr>
          <w:lang w:bidi="ar-SA"/>
        </w:rPr>
        <w:t xml:space="preserve">Die Identifikation der wichtigsten Aktivitäten im Projekt Eventalizer erfolgte mit Hilfe der Szenarien-Technik und der Erstellung eines Anwendungsfall Diagramms. Hierdurch wurden die Aktivitäten Anmelden, Event anlegen und Event teilnehmen als zentrale Bausteine der Plattform Eventalizer ermittelt. Diese drei Aktivitäten bilden die wesentlichsten sowie im späteren Betrieb am häufigsten aufgerufenen Funkionen der Plattform. Die Modellierung von weiteren Aktivitäten war aufgrund des sehr engen Zeitplans nicht möglich. </w:t>
      </w:r>
    </w:p>
    <w:p w14:paraId="5319BC8E" w14:textId="77777777" w:rsidR="00FD6D96" w:rsidRDefault="00FD6D96" w:rsidP="00FD6D96">
      <w:pPr>
        <w:pStyle w:val="Textkrper"/>
        <w:rPr>
          <w:lang w:bidi="ar-SA"/>
        </w:rPr>
      </w:pPr>
      <w:r>
        <w:rPr>
          <w:lang w:bidi="ar-SA"/>
        </w:rPr>
        <w:t>Bei der Modellierung der Aktivitätsdiagramme wurde der Fokus auf den Kontrollfluss gelegt. Die Datenflüsse einzelner Objekte wurden aufgrund ihrer hohen Veränderbarkeit zu diesem Zeitpunkt des Projekts nicht näher betr</w:t>
      </w:r>
      <w:r w:rsidR="001F3D9E">
        <w:rPr>
          <w:lang w:bidi="ar-SA"/>
        </w:rPr>
        <w:t>achtet.</w:t>
      </w:r>
    </w:p>
    <w:p w14:paraId="1D637F1C" w14:textId="7BC1B790" w:rsidR="00FD6D96" w:rsidRDefault="00FD6D96" w:rsidP="00FD6D96">
      <w:pPr>
        <w:pStyle w:val="Textkrper"/>
        <w:rPr>
          <w:lang w:bidi="ar-SA"/>
        </w:rPr>
      </w:pPr>
      <w:r>
        <w:rPr>
          <w:lang w:bidi="ar-SA"/>
        </w:rPr>
        <w:lastRenderedPageBreak/>
        <w:t>Die einzelnen Aktionen innerhalb der Aktivitätsdiagramme wurden einem Verantwortlichem zugeteilt. In den aufgeführten Diagrammen ist dies der Benutzer, der Aktionen ausführt, D</w:t>
      </w:r>
      <w:r>
        <w:rPr>
          <w:lang w:bidi="ar-SA"/>
        </w:rPr>
        <w:t>a</w:t>
      </w:r>
      <w:r>
        <w:rPr>
          <w:lang w:bidi="ar-SA"/>
        </w:rPr>
        <w:t>tenfelder ausfüllt oder Entscheidungen trifft</w:t>
      </w:r>
      <w:r w:rsidR="000413F4">
        <w:rPr>
          <w:lang w:bidi="ar-SA"/>
        </w:rPr>
        <w:t xml:space="preserve"> </w:t>
      </w:r>
      <w:del w:id="120" w:author="MSGxxxxx" w:date="2012-06-10T13:17:00Z">
        <w:r>
          <w:rPr>
            <w:lang w:bidi="ar-SA"/>
          </w:rPr>
          <w:delText xml:space="preserve"> </w:delText>
        </w:r>
      </w:del>
      <w:r>
        <w:rPr>
          <w:lang w:bidi="ar-SA"/>
        </w:rPr>
        <w:t xml:space="preserve">oder die Software für die Plattform Eventalizer. Diese ist für die Darstellung, die Speicherung der Daten, sowie die Reaktion auf die Aktionen des Benutzers zuständig. Der Verantwortungsbereich “Eventalizer” hätte auch beispielsweise in den genannten Teilsystemen wie Datenbank, Darstellung und App-Server weiter unterteilt werden können. </w:t>
      </w:r>
    </w:p>
    <w:p w14:paraId="0D1021C1" w14:textId="77777777" w:rsidR="000B693C" w:rsidRDefault="00FD6D96" w:rsidP="00FD6D96">
      <w:pPr>
        <w:pStyle w:val="Textkrper"/>
        <w:rPr>
          <w:lang w:bidi="ar-SA"/>
        </w:rPr>
      </w:pPr>
      <w:r>
        <w:rPr>
          <w:lang w:bidi="ar-SA"/>
        </w:rPr>
        <w:t xml:space="preserve">Im Diagramm “Anmeldung” kam mit “Fremdsoftware” ein dritter Verantwortungsbereich hinzu. Die Anmeldung auf der Plattform Eventalizer geschieht über die Schnittstelle </w:t>
      </w:r>
      <w:proofErr w:type="spellStart"/>
      <w:r>
        <w:rPr>
          <w:lang w:bidi="ar-SA"/>
        </w:rPr>
        <w:t>OAuth</w:t>
      </w:r>
      <w:proofErr w:type="spellEnd"/>
      <w:r>
        <w:rPr>
          <w:lang w:bidi="ar-SA"/>
        </w:rPr>
        <w:t xml:space="preserve"> in Verbindung mit ausgewählten bereits bestehenden sozialen Plattformen wie Facebook, Google+ oder </w:t>
      </w:r>
      <w:proofErr w:type="spellStart"/>
      <w:r>
        <w:rPr>
          <w:lang w:bidi="ar-SA"/>
        </w:rPr>
        <w:t>Twitter</w:t>
      </w:r>
      <w:proofErr w:type="spellEnd"/>
      <w:r>
        <w:rPr>
          <w:lang w:bidi="ar-SA"/>
        </w:rPr>
        <w:t xml:space="preserve">. Die in diesem Verantwortungsbereich aufgeführten Aktionen sind nur beispielhaft aufgeführt, da keine Kontrolle oder Einblick in die Fremdsoftware besteht und nur die Schnittstelle zur Übergabe und Empfang der Daten an die Fremdsoftware definiert ist. </w:t>
      </w:r>
    </w:p>
    <w:p w14:paraId="3EEB8EA7" w14:textId="77777777" w:rsidR="000B693C" w:rsidRDefault="000B693C" w:rsidP="000B693C">
      <w:pPr>
        <w:pStyle w:val="Textkrper"/>
        <w:keepNext/>
      </w:pPr>
      <w:r>
        <w:rPr>
          <w:noProof/>
          <w:lang w:eastAsia="de-DE" w:bidi="ar-SA"/>
        </w:rPr>
        <w:drawing>
          <wp:inline distT="0" distB="0" distL="0" distR="0">
            <wp:extent cx="5761355" cy="3062605"/>
            <wp:effectExtent l="19050" t="0" r="0" b="0"/>
            <wp:docPr id="1" name="Grafik 0" descr="Akitivitaetsdiagramm_Anmeldung_FremdSy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itivitaetsdiagramm_Anmeldung_FremdSysten.png"/>
                    <pic:cNvPicPr/>
                  </pic:nvPicPr>
                  <pic:blipFill>
                    <a:blip r:embed="rId26" cstate="print"/>
                    <a:stretch>
                      <a:fillRect/>
                    </a:stretch>
                  </pic:blipFill>
                  <pic:spPr>
                    <a:xfrm>
                      <a:off x="0" y="0"/>
                      <a:ext cx="5761355" cy="3062605"/>
                    </a:xfrm>
                    <a:prstGeom prst="rect">
                      <a:avLst/>
                    </a:prstGeom>
                  </pic:spPr>
                </pic:pic>
              </a:graphicData>
            </a:graphic>
          </wp:inline>
        </w:drawing>
      </w:r>
    </w:p>
    <w:p w14:paraId="6DCC7694" w14:textId="77777777" w:rsidR="000B693C" w:rsidRDefault="000B693C" w:rsidP="000B693C">
      <w:pPr>
        <w:pStyle w:val="Beschriftung"/>
        <w:jc w:val="both"/>
        <w:rPr>
          <w:lang w:bidi="ar-SA"/>
        </w:rPr>
      </w:pPr>
      <w:bookmarkStart w:id="121" w:name="_Toc327090799"/>
      <w:r>
        <w:t xml:space="preserve">Abbildung </w:t>
      </w:r>
      <w:r w:rsidR="003A3985">
        <w:fldChar w:fldCharType="begin"/>
      </w:r>
      <w:r w:rsidR="007644C1">
        <w:instrText xml:space="preserve"> SEQ Abbildung \* ARABIC </w:instrText>
      </w:r>
      <w:r w:rsidR="003A3985">
        <w:fldChar w:fldCharType="separate"/>
      </w:r>
      <w:r>
        <w:rPr>
          <w:noProof/>
        </w:rPr>
        <w:t>9</w:t>
      </w:r>
      <w:r w:rsidR="003A3985">
        <w:rPr>
          <w:noProof/>
        </w:rPr>
        <w:fldChar w:fldCharType="end"/>
      </w:r>
      <w:r w:rsidR="001F3D9E">
        <w:t xml:space="preserve"> Aktivitätsdiagramm Anmeldung via Fremd</w:t>
      </w:r>
      <w:r>
        <w:t>System</w:t>
      </w:r>
      <w:r w:rsidR="001F3D9E">
        <w:rPr>
          <w:rStyle w:val="Funotenzeichen"/>
        </w:rPr>
        <w:footnoteReference w:id="48"/>
      </w:r>
      <w:bookmarkEnd w:id="121"/>
    </w:p>
    <w:p w14:paraId="57EE0AC5" w14:textId="77777777" w:rsidR="00FD6D96" w:rsidRDefault="00FD6D96" w:rsidP="00FD6D96">
      <w:pPr>
        <w:pStyle w:val="Textkrper"/>
        <w:rPr>
          <w:lang w:bidi="ar-SA"/>
        </w:rPr>
      </w:pPr>
      <w:r>
        <w:rPr>
          <w:lang w:bidi="ar-SA"/>
        </w:rPr>
        <w:t xml:space="preserve">Zur Übersicht und leichteren Verständlichkeit des Aktivitätsdiagramms „Anmeldung“ wurden die Aktionen aufgenommen. </w:t>
      </w:r>
    </w:p>
    <w:p w14:paraId="621FFCE8" w14:textId="77777777" w:rsidR="00FD6D96" w:rsidRDefault="00FD6D96" w:rsidP="00FD6D96">
      <w:pPr>
        <w:pStyle w:val="Textkrper"/>
        <w:rPr>
          <w:lang w:bidi="ar-SA"/>
        </w:rPr>
      </w:pPr>
      <w:r>
        <w:rPr>
          <w:lang w:bidi="ar-SA"/>
        </w:rPr>
        <w:lastRenderedPageBreak/>
        <w:t>In einer früheren Version der Aktivitätsdiagramme waren einzelnen Aktionen modelliert die es dem Benutzer ermöglichten das Diagramm zu verlassen. Wenn dies konsequent mode</w:t>
      </w:r>
      <w:r>
        <w:rPr>
          <w:lang w:bidi="ar-SA"/>
        </w:rPr>
        <w:t>l</w:t>
      </w:r>
      <w:r>
        <w:rPr>
          <w:lang w:bidi="ar-SA"/>
        </w:rPr>
        <w:t xml:space="preserve">liert wird, muss der Benutzer bei fast jeder Aktion auch die Möglichkeit haben, die Aktivität abzubrechen. Eine solche Modellierung würde das Diagramm unübersichtlich machen. Die Möglichkeit eine Aktivität zu verlassen ist bei einer heutigen Internet-Anwendung eine selbstverständliche Standardanforderung. </w:t>
      </w:r>
    </w:p>
    <w:p w14:paraId="00364C38" w14:textId="77777777" w:rsidR="00FD6D96" w:rsidRPr="00FD6D96" w:rsidRDefault="00FD6D96" w:rsidP="00FD6D96">
      <w:pPr>
        <w:pStyle w:val="Textkrper"/>
        <w:rPr>
          <w:lang w:bidi="ar-SA"/>
        </w:rPr>
      </w:pPr>
      <w:r>
        <w:rPr>
          <w:lang w:bidi="ar-SA"/>
        </w:rPr>
        <w:t>Bei der Erstellung der Aktivitätsdiagramme wurde darauf geachtet, dass die aufgeführten Aktionen in einem zeitlich abgeschlossenen Rahmen stattfinden. Welche Aktionen der B</w:t>
      </w:r>
      <w:r>
        <w:rPr>
          <w:lang w:bidi="ar-SA"/>
        </w:rPr>
        <w:t>e</w:t>
      </w:r>
      <w:r>
        <w:rPr>
          <w:lang w:bidi="ar-SA"/>
        </w:rPr>
        <w:t>nutzer nach einer möglichen Anmeldung durchführt ist zum einem z.B. für das Aktivitätsdi</w:t>
      </w:r>
      <w:r>
        <w:rPr>
          <w:lang w:bidi="ar-SA"/>
        </w:rPr>
        <w:t>a</w:t>
      </w:r>
      <w:r>
        <w:rPr>
          <w:lang w:bidi="ar-SA"/>
        </w:rPr>
        <w:t>gramm Anmeldung unerheblich zudem kann nicht mit Sicherheit bestimmt werden, ob der Benutzer überhaupt noch eine Aktion durchführt.</w:t>
      </w:r>
    </w:p>
    <w:p w14:paraId="3E169E17" w14:textId="77777777" w:rsidR="00FD6D96" w:rsidRDefault="00FD6D96" w:rsidP="002E5A25">
      <w:pPr>
        <w:pStyle w:val="berschrift4"/>
        <w:rPr>
          <w:lang w:bidi="ar-SA"/>
        </w:rPr>
      </w:pPr>
      <w:r>
        <w:rPr>
          <w:lang w:bidi="ar-SA"/>
        </w:rPr>
        <w:lastRenderedPageBreak/>
        <w:t>Sequenzdiagramm</w:t>
      </w:r>
    </w:p>
    <w:p w14:paraId="04BBB679" w14:textId="77777777" w:rsidR="00FD6D96" w:rsidRDefault="00FD6D96" w:rsidP="00FD6D96">
      <w:pPr>
        <w:keepNext/>
        <w:spacing w:after="200" w:line="360" w:lineRule="auto"/>
        <w:jc w:val="both"/>
      </w:pPr>
      <w:r>
        <w:t xml:space="preserve">Der Kommunikationsfluss zwischen Benutzer, dem eigenen System sowie des </w:t>
      </w:r>
      <w:proofErr w:type="spellStart"/>
      <w:r>
        <w:t>OAuth</w:t>
      </w:r>
      <w:proofErr w:type="spellEnd"/>
      <w:r>
        <w:t>-Partners wurde im nachfolgenden Sequenzdiagramm dargestellt.</w:t>
      </w:r>
    </w:p>
    <w:p w14:paraId="3053E0DA" w14:textId="77777777" w:rsidR="00FD6D96" w:rsidRDefault="00FD6D96" w:rsidP="00FD6D96">
      <w:pPr>
        <w:keepNext/>
        <w:spacing w:after="200" w:line="360" w:lineRule="auto"/>
        <w:jc w:val="both"/>
      </w:pPr>
      <w:r>
        <w:rPr>
          <w:noProof/>
          <w:lang w:eastAsia="de-DE" w:bidi="ar-SA"/>
        </w:rPr>
        <w:drawing>
          <wp:inline distT="0" distB="0" distL="0" distR="0">
            <wp:extent cx="5761355" cy="3919855"/>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61355" cy="3919855"/>
                    </a:xfrm>
                    <a:prstGeom prst="rect">
                      <a:avLst/>
                    </a:prstGeom>
                    <a:noFill/>
                  </pic:spPr>
                </pic:pic>
              </a:graphicData>
            </a:graphic>
          </wp:inline>
        </w:drawing>
      </w:r>
    </w:p>
    <w:p w14:paraId="1CE5DB12" w14:textId="77777777" w:rsidR="00FD6D96" w:rsidRDefault="00FD6D96" w:rsidP="00FD6D96">
      <w:pPr>
        <w:pStyle w:val="Beschriftung"/>
        <w:keepNext w:val="0"/>
        <w:jc w:val="both"/>
      </w:pPr>
      <w:bookmarkStart w:id="122" w:name="_Toc327090800"/>
      <w:r>
        <w:t xml:space="preserve">Abbildung </w:t>
      </w:r>
      <w:r w:rsidR="003A3985">
        <w:fldChar w:fldCharType="begin"/>
      </w:r>
      <w:r>
        <w:instrText xml:space="preserve"> SEQ Abbildung \* ARABIC </w:instrText>
      </w:r>
      <w:r w:rsidR="003A3985">
        <w:fldChar w:fldCharType="separate"/>
      </w:r>
      <w:r w:rsidR="000B693C">
        <w:rPr>
          <w:noProof/>
        </w:rPr>
        <w:t>10</w:t>
      </w:r>
      <w:r w:rsidR="003A3985">
        <w:fldChar w:fldCharType="end"/>
      </w:r>
      <w:r>
        <w:t xml:space="preserve"> Sequenzdiagramm für Login via </w:t>
      </w:r>
      <w:proofErr w:type="spellStart"/>
      <w:r>
        <w:t>OAuth</w:t>
      </w:r>
      <w:proofErr w:type="spellEnd"/>
      <w:r>
        <w:rPr>
          <w:rStyle w:val="Funotenzeichen"/>
        </w:rPr>
        <w:footnoteReference w:id="49"/>
      </w:r>
      <w:bookmarkEnd w:id="122"/>
    </w:p>
    <w:p w14:paraId="39120D24" w14:textId="77777777" w:rsidR="00FD6D96" w:rsidRDefault="00FD6D96" w:rsidP="00FD6D96">
      <w:pPr>
        <w:spacing w:after="200" w:line="360" w:lineRule="auto"/>
        <w:jc w:val="both"/>
      </w:pPr>
      <w:r>
        <w:t xml:space="preserve">Dabei ist der Kommunikationsfluss durch die Verwendung des </w:t>
      </w:r>
      <w:proofErr w:type="spellStart"/>
      <w:r>
        <w:t>OAuth</w:t>
      </w:r>
      <w:proofErr w:type="spellEnd"/>
      <w:r>
        <w:t xml:space="preserve">-Protokolls größtenteils vorgeben. Das Sequenzdiagramm wurde dabei vornehmlich zu eigenen Dokumentation und Veranschaulichung erstellt. Der Inhalt der Nachrichten beschränkt sich auf geheime Schlüssel die vorher zwischen der Anwendung, dem Benutzer und dem </w:t>
      </w:r>
      <w:proofErr w:type="spellStart"/>
      <w:r>
        <w:t>OAuth</w:t>
      </w:r>
      <w:proofErr w:type="spellEnd"/>
      <w:r>
        <w:t>-Partner vereinbart wurden und die zur gegenseitigen Identifikation dienen ohne personengebundene Daten zu übermitteln und die Übermittlung von eben jenen Personendaten nach erfolgreicher Ko</w:t>
      </w:r>
      <w:r>
        <w:t>m</w:t>
      </w:r>
      <w:r>
        <w:t>munikation. Die Kommunikation erfolgt dabei über das HTTP-Protokoll und damit synchron. Dieses wurde zuerst im Sequenzdiagramm fälschlich als asynchrone Kommunikation darg</w:t>
      </w:r>
      <w:r>
        <w:t>e</w:t>
      </w:r>
      <w:r>
        <w:t>stellt und im Projektverlauf (und auch im Pflichtenheft) korrigiert.</w:t>
      </w:r>
    </w:p>
    <w:p w14:paraId="048F027C" w14:textId="77777777" w:rsidR="00FD6D96" w:rsidRPr="00FD6D96" w:rsidRDefault="00FD6D96" w:rsidP="00C50A0F">
      <w:pPr>
        <w:spacing w:after="200" w:line="360" w:lineRule="auto"/>
        <w:jc w:val="both"/>
        <w:rPr>
          <w:lang w:bidi="ar-SA"/>
        </w:rPr>
      </w:pPr>
      <w:r>
        <w:lastRenderedPageBreak/>
        <w:t xml:space="preserve">Für den Benutzer des Eventalizers wird zur Laufzeit ein Schlüssel generiert, womit er sich beim </w:t>
      </w:r>
      <w:proofErr w:type="spellStart"/>
      <w:r>
        <w:t>OAuth</w:t>
      </w:r>
      <w:proofErr w:type="spellEnd"/>
      <w:r w:rsidR="00C50A0F">
        <w:t>-</w:t>
      </w:r>
      <w:r>
        <w:t xml:space="preserve">Partner und dem </w:t>
      </w:r>
      <w:proofErr w:type="spellStart"/>
      <w:r>
        <w:t>Eventalizer</w:t>
      </w:r>
      <w:proofErr w:type="spellEnd"/>
      <w:r>
        <w:t xml:space="preserve"> identifiziert. Der Eventalizer selbst hat jeweils e</w:t>
      </w:r>
      <w:r>
        <w:t>i</w:t>
      </w:r>
      <w:r>
        <w:t xml:space="preserve">nen festen geheimen und öffentlichen Schlüssel vom </w:t>
      </w:r>
      <w:proofErr w:type="spellStart"/>
      <w:r>
        <w:t>OAuth</w:t>
      </w:r>
      <w:proofErr w:type="spellEnd"/>
      <w:r w:rsidR="00C50A0F">
        <w:t>-</w:t>
      </w:r>
      <w:r>
        <w:t xml:space="preserve">Partner bekommen in dem die Anwendung beim </w:t>
      </w:r>
      <w:proofErr w:type="spellStart"/>
      <w:r>
        <w:t>OAuth</w:t>
      </w:r>
      <w:proofErr w:type="spellEnd"/>
      <w:r w:rsidR="00C50A0F">
        <w:t>-P</w:t>
      </w:r>
      <w:r>
        <w:t xml:space="preserve">artner registriert wurde. Dies erfordert einen Benutzer-Account eines Entwicklers beim </w:t>
      </w:r>
      <w:proofErr w:type="spellStart"/>
      <w:r>
        <w:t>OAuth</w:t>
      </w:r>
      <w:proofErr w:type="spellEnd"/>
      <w:r w:rsidR="00C50A0F">
        <w:t>-</w:t>
      </w:r>
      <w:r>
        <w:t xml:space="preserve">Partner, welches am Beispiel vom Facebook </w:t>
      </w:r>
      <w:r w:rsidR="00C50A0F">
        <w:t xml:space="preserve">zu </w:t>
      </w:r>
      <w:r>
        <w:t>Komplikati</w:t>
      </w:r>
      <w:r>
        <w:t>o</w:t>
      </w:r>
      <w:r>
        <w:t xml:space="preserve">nen </w:t>
      </w:r>
      <w:r w:rsidR="00C50A0F">
        <w:t>führt</w:t>
      </w:r>
      <w:r>
        <w:t>, da Facebook einen ausreichen gefüllten Benutzer</w:t>
      </w:r>
      <w:r w:rsidR="00C50A0F">
        <w:t>-A</w:t>
      </w:r>
      <w:r>
        <w:t>ccount</w:t>
      </w:r>
      <w:r w:rsidR="00C50A0F">
        <w:t xml:space="preserve"> erwartet, </w:t>
      </w:r>
      <w:r>
        <w:t>d.h.</w:t>
      </w:r>
      <w:r w:rsidR="00C50A0F">
        <w:t xml:space="preserve"> dass be</w:t>
      </w:r>
      <w:r w:rsidR="00C50A0F">
        <w:t>i</w:t>
      </w:r>
      <w:r w:rsidR="00C50A0F">
        <w:t>spielsweise</w:t>
      </w:r>
      <w:r>
        <w:t xml:space="preserve"> </w:t>
      </w:r>
      <w:r w:rsidR="00C50A0F">
        <w:t>ein Facebook-Dummy-Account nicht verwendet werden konnte.</w:t>
      </w:r>
    </w:p>
    <w:p w14:paraId="7D5F11CE" w14:textId="77777777" w:rsidR="002E5A25" w:rsidRDefault="002E5A25" w:rsidP="002E5A25">
      <w:pPr>
        <w:pStyle w:val="berschrift4"/>
        <w:rPr>
          <w:lang w:bidi="ar-SA"/>
        </w:rPr>
      </w:pPr>
      <w:r>
        <w:rPr>
          <w:lang w:bidi="ar-SA"/>
        </w:rPr>
        <w:t>Abnahmekriterien</w:t>
      </w:r>
    </w:p>
    <w:p w14:paraId="433B05F8" w14:textId="77777777" w:rsidR="00C50A0F" w:rsidRDefault="00C50A0F" w:rsidP="00C50A0F">
      <w:pPr>
        <w:spacing w:after="200" w:line="360" w:lineRule="auto"/>
        <w:jc w:val="both"/>
      </w:pPr>
      <w:r>
        <w:t>Die Abnahmekriterien des Pflichtenheftes versuchen die Abnahmekriterien des Lastenheftes durch konkrete Testfälle abzudecken. Diese Testfälle sind sehr viel feingranularer, als die Abnahmekriterien im Lastenheft. Es wurde darüber hinaus darauf geachtet, dass das Umfeld definiert ist. Jeder Testfall könnte anders ausfallen, wenn sich das System in unterschiedl</w:t>
      </w:r>
      <w:r>
        <w:t>i</w:t>
      </w:r>
      <w:r>
        <w:t>chen Zuständen befindet würde.</w:t>
      </w:r>
    </w:p>
    <w:p w14:paraId="4A60D7C8" w14:textId="77777777" w:rsidR="00C50A0F" w:rsidRDefault="00C50A0F" w:rsidP="00C50A0F">
      <w:pPr>
        <w:spacing w:after="200" w:line="360" w:lineRule="auto"/>
        <w:jc w:val="both"/>
      </w:pPr>
      <w:r>
        <w:t>Die Abnahmekriterien sind in Kann- und Muss-Testfälle eingeteilt, um zu definieren, auf we</w:t>
      </w:r>
      <w:r>
        <w:t>l</w:t>
      </w:r>
      <w:r>
        <w:t>che Testfälle besonderes Augenmerk gelegt werden muss. 90% der Testfälle müssen erfol</w:t>
      </w:r>
      <w:r>
        <w:t>g</w:t>
      </w:r>
      <w:r>
        <w:t>reich durchgeführt werden, jedoch darf kein Muss-Testfall negativ abgeschlossen sein.</w:t>
      </w:r>
    </w:p>
    <w:p w14:paraId="0042E196" w14:textId="77777777" w:rsidR="00C50A0F" w:rsidRDefault="00C50A0F" w:rsidP="00C50A0F">
      <w:pPr>
        <w:spacing w:after="200" w:line="360" w:lineRule="auto"/>
        <w:jc w:val="both"/>
      </w:pPr>
      <w:r>
        <w:t>Im Nachhinein konnten nicht alle ursprünglich vorgenommen Funktionalitäten impleme</w:t>
      </w:r>
      <w:r>
        <w:t>n</w:t>
      </w:r>
      <w:r>
        <w:t>tiert werden, so dass die Abnahmetests nicht durchgeführt wurden, da ein vollständig real</w:t>
      </w:r>
      <w:r>
        <w:t>i</w:t>
      </w:r>
      <w:r>
        <w:t>sierter Prototyp noch nicht vorhanden war. Aus Projektsicht wäre daher die am Anfang definierten Abnahmetests nicht bestanden worden bzw. das konnte nicht im vorgegebenen Zeitraum beendet werden. Die Verzögerungen ergeben sich nach eigener Meinung, wie oben bereits beschrieben, zum größten Teil aus dem nicht eingespielten Projektteam, we</w:t>
      </w:r>
      <w:r>
        <w:t>l</w:t>
      </w:r>
      <w:r>
        <w:t xml:space="preserve">ches zu viel Zeit mit niedrigpriorisierten Sachverhalten verbracht hatte und damit zu spät auf Fehler und Verzögerungen reagieren konnte. </w:t>
      </w:r>
    </w:p>
    <w:p w14:paraId="20D4E760" w14:textId="77777777" w:rsidR="00C50A0F" w:rsidRPr="00C50A0F" w:rsidRDefault="00C50A0F" w:rsidP="00C50A0F">
      <w:pPr>
        <w:pStyle w:val="Textkrper"/>
        <w:rPr>
          <w:lang w:bidi="ar-SA"/>
        </w:rPr>
      </w:pPr>
      <w:r>
        <w:t>In der Nachbetrachtung wurde als eine Art “</w:t>
      </w:r>
      <w:proofErr w:type="spellStart"/>
      <w:r>
        <w:t>lessons</w:t>
      </w:r>
      <w:proofErr w:type="spellEnd"/>
      <w:r>
        <w:t xml:space="preserve"> </w:t>
      </w:r>
      <w:proofErr w:type="spellStart"/>
      <w:r>
        <w:t>learned</w:t>
      </w:r>
      <w:proofErr w:type="spellEnd"/>
      <w:r>
        <w:t>” festgestellt, dass ein schon von Anfang an entwickelter, wenn auch noch wenig funktionsfähiger Prototyp, schon sehr zei</w:t>
      </w:r>
      <w:r>
        <w:t>t</w:t>
      </w:r>
      <w:r>
        <w:t>nah gegen vorhandene Abnahmetestfälle geprüft hätte werden können. Durch diese Testg</w:t>
      </w:r>
      <w:r>
        <w:t>e</w:t>
      </w:r>
      <w:r>
        <w:t xml:space="preserve">triebenen Entwicklungsansatz hätten Programmfehler, fehlende Funktionalitäten, etc. frühzeitig aufgedeckt werden können. Dies würde, insbesondere in der Praxis, nachträgliche </w:t>
      </w:r>
      <w:r>
        <w:lastRenderedPageBreak/>
        <w:t>und damit teurere Nach-Programmierungen von Funktionalitäten bzw. dem Ausbau von Fe</w:t>
      </w:r>
      <w:r>
        <w:t>h</w:t>
      </w:r>
      <w:r>
        <w:t>lern, vorbeugen.</w:t>
      </w:r>
    </w:p>
    <w:p w14:paraId="22BD03FA" w14:textId="77777777" w:rsidR="002E5A25" w:rsidRDefault="002E5A25" w:rsidP="002E5A25">
      <w:pPr>
        <w:pStyle w:val="berschrift3"/>
        <w:rPr>
          <w:lang w:bidi="ar-SA"/>
        </w:rPr>
      </w:pPr>
      <w:bookmarkStart w:id="123" w:name="_Toc327026130"/>
      <w:bookmarkStart w:id="124" w:name="_Toc327097251"/>
      <w:r>
        <w:rPr>
          <w:lang w:bidi="ar-SA"/>
        </w:rPr>
        <w:t>Anwendungsarchitektur</w:t>
      </w:r>
      <w:bookmarkEnd w:id="123"/>
      <w:bookmarkEnd w:id="124"/>
    </w:p>
    <w:p w14:paraId="484E553A" w14:textId="51AC144F" w:rsidR="00C50A0F" w:rsidRDefault="00C50A0F" w:rsidP="00C50A0F">
      <w:pPr>
        <w:pStyle w:val="Textkrper"/>
        <w:rPr>
          <w:lang w:bidi="ar-SA"/>
        </w:rPr>
      </w:pPr>
      <w:commentRangeStart w:id="125"/>
      <w:r>
        <w:rPr>
          <w:lang w:bidi="ar-SA"/>
        </w:rPr>
        <w:t xml:space="preserve">Zur Umsetzung des Projektes wurde das Java Framework „Spring </w:t>
      </w:r>
      <w:proofErr w:type="spellStart"/>
      <w:r>
        <w:rPr>
          <w:lang w:bidi="ar-SA"/>
        </w:rPr>
        <w:t>Roo</w:t>
      </w:r>
      <w:proofErr w:type="spellEnd"/>
      <w:r>
        <w:rPr>
          <w:lang w:bidi="ar-SA"/>
        </w:rPr>
        <w:t xml:space="preserve">“ verwendet. </w:t>
      </w:r>
      <w:r w:rsidRPr="00C50A0F">
        <w:rPr>
          <w:lang w:bidi="ar-SA"/>
        </w:rPr>
        <w:t xml:space="preserve">Spring </w:t>
      </w:r>
      <w:proofErr w:type="spellStart"/>
      <w:r w:rsidRPr="00C50A0F">
        <w:rPr>
          <w:lang w:bidi="ar-SA"/>
        </w:rPr>
        <w:t>Roo</w:t>
      </w:r>
      <w:proofErr w:type="spellEnd"/>
      <w:r>
        <w:rPr>
          <w:lang w:bidi="ar-SA"/>
        </w:rPr>
        <w:t xml:space="preserve"> wurde ausgewählt wegen seiner Merkmale als Rapid-Development-Framework. Die I</w:t>
      </w:r>
      <w:r>
        <w:rPr>
          <w:lang w:bidi="ar-SA"/>
        </w:rPr>
        <w:t>m</w:t>
      </w:r>
      <w:r>
        <w:rPr>
          <w:lang w:bidi="ar-SA"/>
        </w:rPr>
        <w:t>plementierungszeit sollte so verkürzt werden, um mehr Zeit für das Design der Anwendung verwenden zu können</w:t>
      </w:r>
      <w:r w:rsidR="00AD76A5">
        <w:rPr>
          <w:lang w:bidi="ar-SA"/>
        </w:rPr>
        <w:t>.</w:t>
      </w:r>
      <w:r w:rsidR="00AD76A5">
        <w:rPr>
          <w:rStyle w:val="Funotenzeichen"/>
          <w:lang w:bidi="ar-SA"/>
        </w:rPr>
        <w:footnoteReference w:id="50"/>
      </w:r>
      <w:r>
        <w:rPr>
          <w:lang w:bidi="ar-SA"/>
        </w:rPr>
        <w:t xml:space="preserve"> Spring </w:t>
      </w:r>
      <w:proofErr w:type="spellStart"/>
      <w:r>
        <w:rPr>
          <w:lang w:bidi="ar-SA"/>
        </w:rPr>
        <w:t>Roo</w:t>
      </w:r>
      <w:proofErr w:type="spellEnd"/>
      <w:r>
        <w:rPr>
          <w:lang w:bidi="ar-SA"/>
        </w:rPr>
        <w:t xml:space="preserve"> ist eher eine Sammlung von Generatoren und Prozessen des eigentlichen Spring Frameworks. Daher ist Spring </w:t>
      </w:r>
      <w:proofErr w:type="spellStart"/>
      <w:r>
        <w:rPr>
          <w:lang w:bidi="ar-SA"/>
        </w:rPr>
        <w:t>Roo</w:t>
      </w:r>
      <w:proofErr w:type="spellEnd"/>
      <w:r>
        <w:rPr>
          <w:lang w:bidi="ar-SA"/>
        </w:rPr>
        <w:t xml:space="preserve"> selbst zur Laufzeit nicht im Code eingebunden. Es unterstützt</w:t>
      </w:r>
      <w:r w:rsidR="007773C8">
        <w:rPr>
          <w:lang w:bidi="ar-SA"/>
        </w:rPr>
        <w:t xml:space="preserve"> lediglich bei der Generierung.</w:t>
      </w:r>
      <w:r w:rsidR="007773C8">
        <w:rPr>
          <w:rStyle w:val="Funotenzeichen"/>
          <w:lang w:bidi="ar-SA"/>
        </w:rPr>
        <w:footnoteReference w:id="51"/>
      </w:r>
      <w:r>
        <w:rPr>
          <w:lang w:bidi="ar-SA"/>
        </w:rPr>
        <w:t xml:space="preserve"> Spring </w:t>
      </w:r>
      <w:proofErr w:type="spellStart"/>
      <w:r>
        <w:rPr>
          <w:lang w:bidi="ar-SA"/>
        </w:rPr>
        <w:t>Roo</w:t>
      </w:r>
      <w:proofErr w:type="spellEnd"/>
      <w:r>
        <w:rPr>
          <w:lang w:bidi="ar-SA"/>
        </w:rPr>
        <w:t xml:space="preserve"> ermöglicht es mit wenigen Befehlen oder Strukturen für das Spring Framework eine Standard-Webanwendung zu erstellen. Vorteilhaft ist das Spring </w:t>
      </w:r>
      <w:proofErr w:type="spellStart"/>
      <w:r>
        <w:rPr>
          <w:lang w:bidi="ar-SA"/>
        </w:rPr>
        <w:t>Roo</w:t>
      </w:r>
      <w:proofErr w:type="spellEnd"/>
      <w:r>
        <w:rPr>
          <w:lang w:bidi="ar-SA"/>
        </w:rPr>
        <w:t xml:space="preserve"> dabei sehr viele Annahmen bereits trifft und sich dadurch der </w:t>
      </w:r>
      <w:proofErr w:type="spellStart"/>
      <w:r>
        <w:rPr>
          <w:lang w:bidi="ar-SA"/>
        </w:rPr>
        <w:t>initiale</w:t>
      </w:r>
      <w:proofErr w:type="spellEnd"/>
      <w:r>
        <w:rPr>
          <w:lang w:bidi="ar-SA"/>
        </w:rPr>
        <w:t xml:space="preserve"> Aufwand ungemein reduziert. So kann man mit jeweils einem Tastatu</w:t>
      </w:r>
      <w:r>
        <w:rPr>
          <w:lang w:bidi="ar-SA"/>
        </w:rPr>
        <w:t>r</w:t>
      </w:r>
      <w:r>
        <w:rPr>
          <w:lang w:bidi="ar-SA"/>
        </w:rPr>
        <w:t xml:space="preserve">kommando eine Weboberfläche erzeugen, automatische </w:t>
      </w:r>
      <w:proofErr w:type="spellStart"/>
      <w:r>
        <w:rPr>
          <w:lang w:bidi="ar-SA"/>
        </w:rPr>
        <w:t>Roundtrip</w:t>
      </w:r>
      <w:proofErr w:type="spellEnd"/>
      <w:r>
        <w:rPr>
          <w:lang w:bidi="ar-SA"/>
        </w:rPr>
        <w:t>-Tests für alle Domäne</w:t>
      </w:r>
      <w:r>
        <w:rPr>
          <w:lang w:bidi="ar-SA"/>
        </w:rPr>
        <w:t>n</w:t>
      </w:r>
      <w:r>
        <w:rPr>
          <w:lang w:bidi="ar-SA"/>
        </w:rPr>
        <w:t>klassen erstellen oder Anmelde- und Security-Mechanismen einbinden.</w:t>
      </w:r>
      <w:commentRangeEnd w:id="125"/>
      <w:r w:rsidR="00096AFE">
        <w:rPr>
          <w:rStyle w:val="Kommentarzeichen"/>
          <w:color w:val="auto"/>
        </w:rPr>
        <w:commentReference w:id="125"/>
      </w:r>
    </w:p>
    <w:p w14:paraId="00286FE2" w14:textId="367A8863" w:rsidR="00C50A0F" w:rsidRDefault="00C50A0F" w:rsidP="00C50A0F">
      <w:pPr>
        <w:pStyle w:val="Textkrper"/>
        <w:rPr>
          <w:lang w:bidi="ar-SA"/>
        </w:rPr>
      </w:pPr>
      <w:commentRangeStart w:id="126"/>
      <w:r>
        <w:rPr>
          <w:lang w:bidi="ar-SA"/>
        </w:rPr>
        <w:t xml:space="preserve">Die Nachteile von Spring </w:t>
      </w:r>
      <w:proofErr w:type="spellStart"/>
      <w:r>
        <w:rPr>
          <w:lang w:bidi="ar-SA"/>
        </w:rPr>
        <w:t>Roo</w:t>
      </w:r>
      <w:proofErr w:type="spellEnd"/>
      <w:r>
        <w:rPr>
          <w:lang w:bidi="ar-SA"/>
        </w:rPr>
        <w:t xml:space="preserve"> sind das es eben bei diesem Prozess sehr viele Annahmen vom Framework getroffen und auch schon implementiert werden, die man bei weiterer Spezial</w:t>
      </w:r>
      <w:r>
        <w:rPr>
          <w:lang w:bidi="ar-SA"/>
        </w:rPr>
        <w:t>i</w:t>
      </w:r>
      <w:r>
        <w:rPr>
          <w:lang w:bidi="ar-SA"/>
        </w:rPr>
        <w:t xml:space="preserve">sierung der Anwendung anpassen muss. Beispielweise unterstützt Spring </w:t>
      </w:r>
      <w:proofErr w:type="spellStart"/>
      <w:r>
        <w:rPr>
          <w:lang w:bidi="ar-SA"/>
        </w:rPr>
        <w:t>Roo</w:t>
      </w:r>
      <w:proofErr w:type="spellEnd"/>
      <w:r>
        <w:rPr>
          <w:lang w:bidi="ar-SA"/>
        </w:rPr>
        <w:t xml:space="preserve"> zwar einen generellen Login-Mechanismus. Wenn jedoch keine eigenen Passwörter verwaltet werden sollen, sondern Login-Mechanismen von Drittanbietern (z.B. Facebook, </w:t>
      </w:r>
      <w:proofErr w:type="spellStart"/>
      <w:r>
        <w:rPr>
          <w:lang w:bidi="ar-SA"/>
        </w:rPr>
        <w:t>Twitter</w:t>
      </w:r>
      <w:proofErr w:type="spellEnd"/>
      <w:r>
        <w:rPr>
          <w:lang w:bidi="ar-SA"/>
        </w:rPr>
        <w:t>) nutzen möchte, sind erheblich Anpassungen notwendig.</w:t>
      </w:r>
      <w:commentRangeEnd w:id="126"/>
      <w:r w:rsidR="00096AFE">
        <w:rPr>
          <w:rStyle w:val="Kommentarzeichen"/>
          <w:color w:val="auto"/>
        </w:rPr>
        <w:commentReference w:id="126"/>
      </w:r>
    </w:p>
    <w:p w14:paraId="2A58F477" w14:textId="04F4D398" w:rsidR="00C50A0F" w:rsidRDefault="00C50A0F" w:rsidP="00C50A0F">
      <w:pPr>
        <w:pStyle w:val="Textkrper"/>
        <w:rPr>
          <w:lang w:bidi="ar-SA"/>
        </w:rPr>
      </w:pPr>
      <w:commentRangeStart w:id="127"/>
      <w:r>
        <w:rPr>
          <w:lang w:bidi="ar-SA"/>
        </w:rPr>
        <w:t xml:space="preserve">Ein weiteres Risiko besteht darin, dass bereits vom Entwickler angepasste Ressourcen bei einer erneuten Generierung durch das </w:t>
      </w:r>
      <w:proofErr w:type="spellStart"/>
      <w:r>
        <w:rPr>
          <w:lang w:bidi="ar-SA"/>
        </w:rPr>
        <w:t>Roo</w:t>
      </w:r>
      <w:proofErr w:type="spellEnd"/>
      <w:r>
        <w:rPr>
          <w:lang w:bidi="ar-SA"/>
        </w:rPr>
        <w:t xml:space="preserve"> Framework </w:t>
      </w:r>
      <w:r w:rsidR="00AD76A5">
        <w:rPr>
          <w:lang w:bidi="ar-SA"/>
        </w:rPr>
        <w:t>überschrieben</w:t>
      </w:r>
      <w:r>
        <w:rPr>
          <w:lang w:bidi="ar-SA"/>
        </w:rPr>
        <w:t xml:space="preserve"> werden. Dieses Pro</w:t>
      </w:r>
      <w:r>
        <w:rPr>
          <w:lang w:bidi="ar-SA"/>
        </w:rPr>
        <w:t>b</w:t>
      </w:r>
      <w:r>
        <w:rPr>
          <w:lang w:bidi="ar-SA"/>
        </w:rPr>
        <w:t xml:space="preserve">lem wird durch die Trennung von generiertem und vom Entwickler </w:t>
      </w:r>
      <w:r w:rsidR="00AD76A5">
        <w:rPr>
          <w:lang w:bidi="ar-SA"/>
        </w:rPr>
        <w:t>geschriebenem</w:t>
      </w:r>
      <w:r>
        <w:rPr>
          <w:lang w:bidi="ar-SA"/>
        </w:rPr>
        <w:t xml:space="preserve"> Code in </w:t>
      </w:r>
      <w:proofErr w:type="spellStart"/>
      <w:r>
        <w:rPr>
          <w:lang w:bidi="ar-SA"/>
        </w:rPr>
        <w:t>AspectJ</w:t>
      </w:r>
      <w:proofErr w:type="spellEnd"/>
      <w:r>
        <w:rPr>
          <w:lang w:bidi="ar-SA"/>
        </w:rPr>
        <w:t xml:space="preserve">-Dateien und Java-Klassen </w:t>
      </w:r>
      <w:r w:rsidR="00AD76A5">
        <w:rPr>
          <w:lang w:bidi="ar-SA"/>
        </w:rPr>
        <w:t xml:space="preserve">zwar </w:t>
      </w:r>
      <w:r>
        <w:rPr>
          <w:lang w:bidi="ar-SA"/>
        </w:rPr>
        <w:t>minimiert. Ganz ausschließen lassen sich etwaige Probleme damit jedoch nicht.</w:t>
      </w:r>
      <w:commentRangeEnd w:id="127"/>
      <w:r w:rsidR="00096AFE">
        <w:rPr>
          <w:rStyle w:val="Kommentarzeichen"/>
          <w:color w:val="auto"/>
        </w:rPr>
        <w:commentReference w:id="127"/>
      </w:r>
    </w:p>
    <w:p w14:paraId="31A73806" w14:textId="77777777" w:rsidR="00C50A0F" w:rsidRDefault="00C50A0F" w:rsidP="00C50A0F">
      <w:pPr>
        <w:pStyle w:val="Textkrper"/>
        <w:rPr>
          <w:lang w:bidi="ar-SA"/>
        </w:rPr>
      </w:pPr>
      <w:r>
        <w:rPr>
          <w:lang w:bidi="ar-SA"/>
        </w:rPr>
        <w:t xml:space="preserve">Durch die Einbindung von </w:t>
      </w:r>
      <w:r w:rsidR="00AD76A5">
        <w:rPr>
          <w:lang w:bidi="ar-SA"/>
        </w:rPr>
        <w:t xml:space="preserve">Spring </w:t>
      </w:r>
      <w:proofErr w:type="spellStart"/>
      <w:r>
        <w:rPr>
          <w:lang w:bidi="ar-SA"/>
        </w:rPr>
        <w:t>Roo</w:t>
      </w:r>
      <w:proofErr w:type="spellEnd"/>
      <w:r>
        <w:rPr>
          <w:lang w:bidi="ar-SA"/>
        </w:rPr>
        <w:t xml:space="preserve"> wurde die Architektur der Eventalizer-Anwendung b</w:t>
      </w:r>
      <w:r>
        <w:rPr>
          <w:lang w:bidi="ar-SA"/>
        </w:rPr>
        <w:t>e</w:t>
      </w:r>
      <w:r>
        <w:rPr>
          <w:lang w:bidi="ar-SA"/>
        </w:rPr>
        <w:t xml:space="preserve">reits stark vorgeben. Es handelt sich um eine typische 4-Schichten-Webarchitektur mit einem </w:t>
      </w:r>
      <w:r>
        <w:rPr>
          <w:lang w:bidi="ar-SA"/>
        </w:rPr>
        <w:lastRenderedPageBreak/>
        <w:t>Model-View-Controller Pattern mit Präsentations-, Steuerungs-, Geschäftslogik- und Date</w:t>
      </w:r>
      <w:r>
        <w:rPr>
          <w:lang w:bidi="ar-SA"/>
        </w:rPr>
        <w:t>n</w:t>
      </w:r>
      <w:r>
        <w:rPr>
          <w:lang w:bidi="ar-SA"/>
        </w:rPr>
        <w:t>bankzugriffsschicht.</w:t>
      </w:r>
    </w:p>
    <w:p w14:paraId="771D0848" w14:textId="77777777" w:rsidR="00AD76A5" w:rsidRDefault="00AD76A5" w:rsidP="00AD76A5">
      <w:pPr>
        <w:pStyle w:val="Textkrper"/>
        <w:keepNext/>
      </w:pPr>
      <w:r>
        <w:rPr>
          <w:noProof/>
          <w:lang w:eastAsia="de-DE" w:bidi="ar-SA"/>
        </w:rPr>
        <w:drawing>
          <wp:inline distT="0" distB="0" distL="0" distR="0">
            <wp:extent cx="4967506" cy="4819222"/>
            <wp:effectExtent l="0" t="0" r="5080" b="63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967506" cy="4819222"/>
                    </a:xfrm>
                    <a:prstGeom prst="rect">
                      <a:avLst/>
                    </a:prstGeom>
                  </pic:spPr>
                </pic:pic>
              </a:graphicData>
            </a:graphic>
          </wp:inline>
        </w:drawing>
      </w:r>
    </w:p>
    <w:p w14:paraId="2FD3A4A6" w14:textId="77777777" w:rsidR="00AD76A5" w:rsidRDefault="00AD76A5" w:rsidP="00AD76A5">
      <w:pPr>
        <w:pStyle w:val="Beschriftung"/>
        <w:jc w:val="both"/>
      </w:pPr>
      <w:bookmarkStart w:id="128" w:name="_Toc327090801"/>
      <w:r>
        <w:t xml:space="preserve">Abbildung </w:t>
      </w:r>
      <w:r w:rsidR="003A3985">
        <w:fldChar w:fldCharType="begin"/>
      </w:r>
      <w:r>
        <w:instrText xml:space="preserve"> SEQ Abbildung \* ARABIC </w:instrText>
      </w:r>
      <w:r w:rsidR="003A3985">
        <w:fldChar w:fldCharType="separate"/>
      </w:r>
      <w:r w:rsidR="000B693C">
        <w:rPr>
          <w:noProof/>
        </w:rPr>
        <w:t>11</w:t>
      </w:r>
      <w:r w:rsidR="003A3985">
        <w:fldChar w:fldCharType="end"/>
      </w:r>
      <w:r>
        <w:t xml:space="preserve"> Spring </w:t>
      </w:r>
      <w:proofErr w:type="spellStart"/>
      <w:r>
        <w:t>Roo</w:t>
      </w:r>
      <w:proofErr w:type="spellEnd"/>
      <w:r>
        <w:t xml:space="preserve"> Webarchitektur für </w:t>
      </w:r>
      <w:proofErr w:type="spellStart"/>
      <w:r>
        <w:t>Evantelizer</w:t>
      </w:r>
      <w:proofErr w:type="spellEnd"/>
      <w:r>
        <w:rPr>
          <w:rStyle w:val="Funotenzeichen"/>
        </w:rPr>
        <w:footnoteReference w:id="52"/>
      </w:r>
      <w:bookmarkEnd w:id="128"/>
    </w:p>
    <w:p w14:paraId="65603CC2" w14:textId="77777777" w:rsidR="00AD76A5" w:rsidRDefault="00AD76A5" w:rsidP="00AD76A5">
      <w:pPr>
        <w:spacing w:after="200" w:line="360" w:lineRule="auto"/>
        <w:jc w:val="both"/>
      </w:pPr>
      <w:r>
        <w:t xml:space="preserve">Spring </w:t>
      </w:r>
      <w:proofErr w:type="spellStart"/>
      <w:r>
        <w:t>Roo</w:t>
      </w:r>
      <w:proofErr w:type="spellEnd"/>
      <w:r>
        <w:t xml:space="preserve"> trennt allerdings weniger stark zwischen Geschäftslogik und Datenbankzugriff. Dieser geschieht bei den meisten Webanwendung durch die Verwendung eines Data-Access-Objects (DAO), welches die Operationen zur Datenbank bereitstellt. In Spring </w:t>
      </w:r>
      <w:proofErr w:type="spellStart"/>
      <w:r>
        <w:t>Roo</w:t>
      </w:r>
      <w:proofErr w:type="spellEnd"/>
      <w:r>
        <w:t xml:space="preserve"> werden stattdessen die CRUD-Methoden vom Spring Framework direkt in die Model-Klassen gen</w:t>
      </w:r>
      <w:r>
        <w:t>e</w:t>
      </w:r>
      <w:r>
        <w:t xml:space="preserve">riert. Daher werden die Model-Klassen und der Datenbankzugriff in Spring </w:t>
      </w:r>
      <w:proofErr w:type="spellStart"/>
      <w:r>
        <w:t>Roo</w:t>
      </w:r>
      <w:proofErr w:type="spellEnd"/>
      <w:r>
        <w:t>-Dokumentationen als „</w:t>
      </w:r>
      <w:proofErr w:type="spellStart"/>
      <w:r>
        <w:t>Entity</w:t>
      </w:r>
      <w:proofErr w:type="spellEnd"/>
      <w:r>
        <w:t xml:space="preserve"> Layer“</w:t>
      </w:r>
      <w:r>
        <w:rPr>
          <w:rStyle w:val="Funotenzeichen"/>
        </w:rPr>
        <w:footnoteReference w:id="53"/>
      </w:r>
      <w:r>
        <w:t xml:space="preserve"> zusammengefasst.</w:t>
      </w:r>
    </w:p>
    <w:p w14:paraId="3807D11E" w14:textId="77777777" w:rsidR="00AD76A5" w:rsidRDefault="00AD76A5" w:rsidP="00AD76A5">
      <w:pPr>
        <w:spacing w:after="200" w:line="360" w:lineRule="auto"/>
        <w:jc w:val="both"/>
      </w:pPr>
      <w:commentRangeStart w:id="129"/>
      <w:r>
        <w:t xml:space="preserve">Spring </w:t>
      </w:r>
      <w:proofErr w:type="spellStart"/>
      <w:r>
        <w:t>Roo</w:t>
      </w:r>
      <w:proofErr w:type="spellEnd"/>
      <w:r>
        <w:t xml:space="preserve"> wurde dabei gewählt, obwohl noch keine großen Erfahrungen mit dem Fram</w:t>
      </w:r>
      <w:r>
        <w:t>e</w:t>
      </w:r>
      <w:r>
        <w:t xml:space="preserve">work bestanden. Dies erhöhte zwar das Risiko für das Gelingen des Projektes. Allerdings </w:t>
      </w:r>
      <w:r>
        <w:lastRenderedPageBreak/>
        <w:t>konnte man so auch im Zuge des Projektes Erfahrung mit „neueren“ Techniken, wie be</w:t>
      </w:r>
      <w:r>
        <w:t>i</w:t>
      </w:r>
      <w:r>
        <w:t xml:space="preserve">spielsweise Apache </w:t>
      </w:r>
      <w:proofErr w:type="spellStart"/>
      <w:r>
        <w:t>Maven</w:t>
      </w:r>
      <w:proofErr w:type="spellEnd"/>
      <w:r>
        <w:t xml:space="preserve"> und </w:t>
      </w:r>
      <w:proofErr w:type="spellStart"/>
      <w:r>
        <w:t>AspectJ</w:t>
      </w:r>
      <w:proofErr w:type="spellEnd"/>
      <w:r>
        <w:t xml:space="preserve"> gewinnen, wozu in der beruflichen Praxis nicht i</w:t>
      </w:r>
      <w:r>
        <w:t>m</w:t>
      </w:r>
      <w:r>
        <w:t>mer die Möglichkeiten bestehen.</w:t>
      </w:r>
    </w:p>
    <w:p w14:paraId="1EEE424B" w14:textId="3B85066D" w:rsidR="00AD76A5" w:rsidRDefault="00AD76A5" w:rsidP="00AD76A5">
      <w:pPr>
        <w:spacing w:after="200" w:line="360" w:lineRule="auto"/>
        <w:jc w:val="both"/>
      </w:pPr>
      <w:r>
        <w:t xml:space="preserve">Spring </w:t>
      </w:r>
      <w:proofErr w:type="spellStart"/>
      <w:r>
        <w:t>Roo</w:t>
      </w:r>
      <w:proofErr w:type="spellEnd"/>
      <w:r>
        <w:t xml:space="preserve"> ist außerdem ein relatives junges Framework (Release der Version 1.0.0 im </w:t>
      </w:r>
      <w:r w:rsidR="007773C8">
        <w:t>April 2010</w:t>
      </w:r>
      <w:commentRangeEnd w:id="129"/>
      <w:r w:rsidR="00096AFE">
        <w:rPr>
          <w:rStyle w:val="Kommentarzeichen"/>
        </w:rPr>
        <w:commentReference w:id="129"/>
      </w:r>
      <w:r w:rsidR="007773C8">
        <w:t>)</w:t>
      </w:r>
      <w:r w:rsidR="007773C8">
        <w:rPr>
          <w:rStyle w:val="Funotenzeichen"/>
        </w:rPr>
        <w:footnoteReference w:id="54"/>
      </w:r>
      <w:r>
        <w:t>, so dass Dokumentation noch im vergleichsweise geringeren Ausmaße zu finden ist.</w:t>
      </w:r>
    </w:p>
    <w:p w14:paraId="3571FB48" w14:textId="11E74ABE" w:rsidR="00AD76A5" w:rsidRPr="00AD76A5" w:rsidRDefault="00AD76A5" w:rsidP="00AD76A5">
      <w:pPr>
        <w:spacing w:after="200" w:line="360" w:lineRule="auto"/>
        <w:jc w:val="both"/>
        <w:rPr>
          <w:lang w:bidi="ar-SA"/>
        </w:rPr>
      </w:pPr>
      <w:commentRangeStart w:id="130"/>
      <w:r>
        <w:t xml:space="preserve">Die Architektur und damit die Nutzung des Spring </w:t>
      </w:r>
      <w:proofErr w:type="spellStart"/>
      <w:r>
        <w:t>Roo</w:t>
      </w:r>
      <w:proofErr w:type="spellEnd"/>
      <w:r>
        <w:t xml:space="preserve"> Framework war sicherlich geeignet für die Umsetzung des Projektes. Sicherlich sind Rapid-Development-Frameworks kein Allhei</w:t>
      </w:r>
      <w:r>
        <w:t>l</w:t>
      </w:r>
      <w:r>
        <w:t>mittel in der Programmierung die auf magische Weise generieren, was der Entwickler sich wünscht. Der generierte Code muss anschließend vom Entwickler angepasst werden. Der Zeitdauer der Implementierung wird dadurch nicht wesentlich verkürzt. Jedoch passt es zur iterativen Vorgehensweise eher vorgenerierten Code anzupassen, als zunächst ein komple</w:t>
      </w:r>
      <w:r>
        <w:t>t</w:t>
      </w:r>
      <w:r>
        <w:t xml:space="preserve">tes Anwendungsgerüst selber zu schreiben. Spring </w:t>
      </w:r>
      <w:proofErr w:type="spellStart"/>
      <w:r>
        <w:t>Roo</w:t>
      </w:r>
      <w:proofErr w:type="spellEnd"/>
      <w:r>
        <w:t xml:space="preserve"> verringert dadurch die Zeit, die für einzelne Iterationszyklen benötigt wird, so dass nachträgliche Änderungen schneller eing</w:t>
      </w:r>
      <w:r>
        <w:t>e</w:t>
      </w:r>
      <w:r>
        <w:t>fügt werden können bzw. Probleme schneller erkannt werden. Trotzdem gab es insbesond</w:t>
      </w:r>
      <w:r>
        <w:t>e</w:t>
      </w:r>
      <w:r>
        <w:t xml:space="preserve">re bei fehlendem Know-how der Projektmitarbeiter durch die erstmalige Nutzung des Frameworks und einiger Schlüsseltechnologien (Apache </w:t>
      </w:r>
      <w:proofErr w:type="spellStart"/>
      <w:r>
        <w:t>Maven</w:t>
      </w:r>
      <w:proofErr w:type="spellEnd"/>
      <w:r>
        <w:t>) Probleme bei der Umse</w:t>
      </w:r>
      <w:r>
        <w:t>t</w:t>
      </w:r>
      <w:r>
        <w:t xml:space="preserve">zung. So kam es vermehrt zu Problemen funktionierende </w:t>
      </w:r>
      <w:proofErr w:type="spellStart"/>
      <w:r>
        <w:t>Workspaces</w:t>
      </w:r>
      <w:proofErr w:type="spellEnd"/>
      <w:r>
        <w:t xml:space="preserve"> auf unterschiedlichen PCs einzurichten. Schwierigkeiten gab es insbesondere bei den vom Apache </w:t>
      </w:r>
      <w:proofErr w:type="spellStart"/>
      <w:r>
        <w:t>Maven</w:t>
      </w:r>
      <w:proofErr w:type="spellEnd"/>
      <w:r>
        <w:t xml:space="preserve"> nachg</w:t>
      </w:r>
      <w:r>
        <w:t>e</w:t>
      </w:r>
      <w:r>
        <w:t xml:space="preserve">ladenen </w:t>
      </w:r>
      <w:proofErr w:type="spellStart"/>
      <w:r>
        <w:t>Jar</w:t>
      </w:r>
      <w:proofErr w:type="spellEnd"/>
      <w:r>
        <w:t xml:space="preserve">-Dateien. Dies führte teilweise dazu, dass zeitweise bestimmte Projektmitglieder von der Entwicklung ausgeschlossen wurden. Das </w:t>
      </w:r>
      <w:proofErr w:type="spellStart"/>
      <w:r>
        <w:t>Deployment</w:t>
      </w:r>
      <w:proofErr w:type="spellEnd"/>
      <w:r>
        <w:t xml:space="preserve"> und die Vorgehensweise von </w:t>
      </w:r>
      <w:proofErr w:type="gramStart"/>
      <w:r>
        <w:t>Apache</w:t>
      </w:r>
      <w:proofErr w:type="gramEnd"/>
      <w:r>
        <w:t xml:space="preserve"> </w:t>
      </w:r>
      <w:proofErr w:type="spellStart"/>
      <w:r>
        <w:t>Maven</w:t>
      </w:r>
      <w:proofErr w:type="spellEnd"/>
      <w:r>
        <w:t xml:space="preserve"> im Gegensatz zu einem einfachen </w:t>
      </w:r>
      <w:proofErr w:type="spellStart"/>
      <w:r>
        <w:t>Ant-Build</w:t>
      </w:r>
      <w:proofErr w:type="spellEnd"/>
      <w:r>
        <w:t xml:space="preserve"> einer Anwendung ist zwar durc</w:t>
      </w:r>
      <w:r>
        <w:t>h</w:t>
      </w:r>
      <w:r>
        <w:t>aus beeindruckend. Allerdings haben die persönlichen negativen Erfahrungen, die sich nicht ausschließlich durch ungeschickte Bedienung erklären lassen, zu einer ambivalenten Einste</w:t>
      </w:r>
      <w:r>
        <w:t>l</w:t>
      </w:r>
      <w:r>
        <w:t xml:space="preserve">lung zu </w:t>
      </w:r>
      <w:proofErr w:type="spellStart"/>
      <w:r>
        <w:t>Maven</w:t>
      </w:r>
      <w:proofErr w:type="spellEnd"/>
      <w:r>
        <w:t xml:space="preserve"> geführt. Diese konnten jedoch größtenteils behoben werden und waren d</w:t>
      </w:r>
      <w:r>
        <w:t>a</w:t>
      </w:r>
      <w:r>
        <w:t>her auch eine interessante persönliche Bereicherung für die berufliche Praxis.</w:t>
      </w:r>
      <w:commentRangeEnd w:id="130"/>
      <w:r w:rsidR="00096AFE">
        <w:rPr>
          <w:rStyle w:val="Kommentarzeichen"/>
        </w:rPr>
        <w:commentReference w:id="130"/>
      </w:r>
    </w:p>
    <w:p w14:paraId="70C1D04C" w14:textId="77777777" w:rsidR="002E5A25" w:rsidRDefault="002E5A25" w:rsidP="002E5A25">
      <w:pPr>
        <w:pStyle w:val="berschrift1"/>
        <w:rPr>
          <w:lang w:bidi="ar-SA"/>
        </w:rPr>
      </w:pPr>
      <w:bookmarkStart w:id="131" w:name="_Toc327026131"/>
      <w:bookmarkStart w:id="132" w:name="_Toc327097252"/>
      <w:commentRangeStart w:id="133"/>
      <w:r>
        <w:rPr>
          <w:lang w:bidi="ar-SA"/>
        </w:rPr>
        <w:lastRenderedPageBreak/>
        <w:t>Projektabschluss</w:t>
      </w:r>
      <w:bookmarkEnd w:id="131"/>
      <w:commentRangeEnd w:id="133"/>
      <w:r w:rsidR="007F234D">
        <w:rPr>
          <w:rStyle w:val="Kommentarzeichen"/>
          <w:rFonts w:asciiTheme="minorHAnsi" w:eastAsiaTheme="minorEastAsia" w:hAnsiTheme="minorHAnsi" w:cstheme="minorBidi"/>
          <w:smallCaps w:val="0"/>
          <w:color w:val="auto"/>
          <w:spacing w:val="0"/>
        </w:rPr>
        <w:commentReference w:id="133"/>
      </w:r>
      <w:bookmarkEnd w:id="132"/>
    </w:p>
    <w:p w14:paraId="5660D6F7" w14:textId="77777777" w:rsidR="00AF1AA1" w:rsidRPr="00AF1AA1" w:rsidRDefault="00AF1AA1" w:rsidP="00AF1AA1">
      <w:pPr>
        <w:pStyle w:val="Textkrper"/>
        <w:rPr>
          <w:lang w:bidi="ar-SA"/>
        </w:rPr>
      </w:pPr>
      <w:r>
        <w:rPr>
          <w:lang w:bidi="ar-SA"/>
        </w:rPr>
        <w:t>In diesem Kapitel erfolgt eine zusammenfassende Reflexion des gesamten Projekts und ein</w:t>
      </w:r>
      <w:r>
        <w:rPr>
          <w:lang w:bidi="ar-SA"/>
        </w:rPr>
        <w:t>i</w:t>
      </w:r>
      <w:r>
        <w:rPr>
          <w:lang w:bidi="ar-SA"/>
        </w:rPr>
        <w:t>ger Themenübergreifender Problemstellungen. Der Bericht endet mit einem Ausblick auf die potentielle Weiterentwicklung des Projekt „</w:t>
      </w:r>
      <w:proofErr w:type="spellStart"/>
      <w:r>
        <w:rPr>
          <w:lang w:bidi="ar-SA"/>
        </w:rPr>
        <w:t>Evantalizer</w:t>
      </w:r>
      <w:proofErr w:type="spellEnd"/>
      <w:r>
        <w:rPr>
          <w:lang w:bidi="ar-SA"/>
        </w:rPr>
        <w:t>“.</w:t>
      </w:r>
    </w:p>
    <w:p w14:paraId="5C239606" w14:textId="77777777" w:rsidR="002E5A25" w:rsidRDefault="002E5A25" w:rsidP="002E5A25">
      <w:pPr>
        <w:pStyle w:val="berschrift2"/>
        <w:rPr>
          <w:lang w:bidi="ar-SA"/>
        </w:rPr>
      </w:pPr>
      <w:bookmarkStart w:id="134" w:name="_Toc327026132"/>
      <w:bookmarkStart w:id="135" w:name="_Toc327097253"/>
      <w:r>
        <w:rPr>
          <w:lang w:bidi="ar-SA"/>
        </w:rPr>
        <w:t>Zusammenfassung</w:t>
      </w:r>
      <w:bookmarkEnd w:id="134"/>
      <w:bookmarkEnd w:id="135"/>
    </w:p>
    <w:p w14:paraId="5C3F4B48" w14:textId="77777777" w:rsidR="007773C8" w:rsidRDefault="007773C8" w:rsidP="007773C8">
      <w:pPr>
        <w:pStyle w:val="Textkrper"/>
        <w:rPr>
          <w:lang w:bidi="ar-SA"/>
        </w:rPr>
      </w:pPr>
      <w:commentRangeStart w:id="136"/>
      <w:r>
        <w:rPr>
          <w:lang w:bidi="ar-SA"/>
        </w:rPr>
        <w:t>In der heutigen Arbeitswelt steigt die Nachfrage nach hoch spezialisierten Fachkräften i</w:t>
      </w:r>
      <w:r>
        <w:rPr>
          <w:lang w:bidi="ar-SA"/>
        </w:rPr>
        <w:t>n</w:t>
      </w:r>
      <w:r>
        <w:rPr>
          <w:lang w:bidi="ar-SA"/>
        </w:rPr>
        <w:t xml:space="preserve">nerhalb des Softwareentwicklungsprozess. </w:t>
      </w:r>
      <w:commentRangeEnd w:id="136"/>
      <w:r w:rsidR="00CC5469">
        <w:rPr>
          <w:rStyle w:val="Kommentarzeichen"/>
          <w:color w:val="auto"/>
        </w:rPr>
        <w:commentReference w:id="136"/>
      </w:r>
      <w:r>
        <w:rPr>
          <w:lang w:bidi="ar-SA"/>
        </w:rPr>
        <w:t>Die Spezialisten werden nur in einzelnen und zwar ihrem Spezialgebietet entsprechenden Phasen eingesetzt. Mit Hilfe d</w:t>
      </w:r>
      <w:r w:rsidR="00AF1AA1">
        <w:rPr>
          <w:lang w:bidi="ar-SA"/>
        </w:rPr>
        <w:t xml:space="preserve">es Projekts war es uns möglich </w:t>
      </w:r>
      <w:r>
        <w:rPr>
          <w:lang w:bidi="ar-SA"/>
        </w:rPr>
        <w:t>einen Gesamteindruck von den verschieden Stufen, über die Idee, den Auftrag, die Konzeption und auch die Realisierung zu bekommen. Dies hat uns einen Einblick in die Zusammenhänge der einzelnen Phasen und die verschiedenen Anforderungen und Blickwi</w:t>
      </w:r>
      <w:r>
        <w:rPr>
          <w:lang w:bidi="ar-SA"/>
        </w:rPr>
        <w:t>n</w:t>
      </w:r>
      <w:r>
        <w:rPr>
          <w:lang w:bidi="ar-SA"/>
        </w:rPr>
        <w:t>kel, die dort vorherrschen, ermöglicht. Diese unterschiedlichen Betrachtung</w:t>
      </w:r>
      <w:r w:rsidR="00AF1AA1">
        <w:rPr>
          <w:lang w:bidi="ar-SA"/>
        </w:rPr>
        <w:t>s</w:t>
      </w:r>
      <w:r>
        <w:rPr>
          <w:lang w:bidi="ar-SA"/>
        </w:rPr>
        <w:t>winkel zu ve</w:t>
      </w:r>
      <w:r>
        <w:rPr>
          <w:lang w:bidi="ar-SA"/>
        </w:rPr>
        <w:t>r</w:t>
      </w:r>
      <w:r>
        <w:rPr>
          <w:lang w:bidi="ar-SA"/>
        </w:rPr>
        <w:t>stehen, ist ein wichtiger geschaffener Mehrwert in der Zusammenarbeit und dem Verstehen von Mitarbeitern aus verschiedenen Bereichen eines Unternehmens und wird uns in der Praxis helfen. Für viele von uns war es eine der wenigen Gelegenheiten bei einem Projekt in jeder Phase eingebunden und für ver</w:t>
      </w:r>
      <w:r w:rsidR="00AF1AA1">
        <w:rPr>
          <w:lang w:bidi="ar-SA"/>
        </w:rPr>
        <w:t>schiedene</w:t>
      </w:r>
      <w:r>
        <w:rPr>
          <w:lang w:bidi="ar-SA"/>
        </w:rPr>
        <w:t xml:space="preserve"> Aufgaben (mit-)verantwortlich gewesen zu sein. </w:t>
      </w:r>
    </w:p>
    <w:p w14:paraId="0337E09A" w14:textId="77777777" w:rsidR="007773C8" w:rsidRDefault="007773C8" w:rsidP="007773C8">
      <w:pPr>
        <w:pStyle w:val="Textkrper"/>
        <w:rPr>
          <w:lang w:bidi="ar-SA"/>
        </w:rPr>
      </w:pPr>
      <w:r>
        <w:rPr>
          <w:lang w:bidi="ar-SA"/>
        </w:rPr>
        <w:t xml:space="preserve">Die Entscheidung, dass es kein bindendes Rollenkonzept im Projektteam gab, ist in der Nachbetrachtung dennoch diskussionswürdig. Trotz der Vorteile hätten wir zwei feste Rollen im Projekt Eventalizer vergeben sollen. Dies ist zu einem der Kunde und zum anderen der Projektleiter. Durch das Fehlen dieser beiden Rollen hatten wir eine sehr flache Hierarchie in unserem Projektteam. Dies hatte zur Folge, dass in den Jour fixes über jedes Detail diskutiert wurde. Ein Projektleiter oder ein Kunde hätten festgefahrene Diskussionen abbrechen und eine bindende Entscheidung treffen können. </w:t>
      </w:r>
    </w:p>
    <w:p w14:paraId="11B02673" w14:textId="77777777" w:rsidR="007773C8" w:rsidRDefault="00AF1AA1" w:rsidP="007773C8">
      <w:pPr>
        <w:pStyle w:val="Textkrper"/>
        <w:rPr>
          <w:lang w:bidi="ar-SA"/>
        </w:rPr>
      </w:pPr>
      <w:r>
        <w:rPr>
          <w:lang w:bidi="ar-SA"/>
        </w:rPr>
        <w:t>D</w:t>
      </w:r>
      <w:r w:rsidR="007773C8">
        <w:rPr>
          <w:lang w:bidi="ar-SA"/>
        </w:rPr>
        <w:t>e</w:t>
      </w:r>
      <w:r>
        <w:rPr>
          <w:lang w:bidi="ar-SA"/>
        </w:rPr>
        <w:t>r</w:t>
      </w:r>
      <w:r w:rsidR="007773C8">
        <w:rPr>
          <w:lang w:bidi="ar-SA"/>
        </w:rPr>
        <w:t xml:space="preserve"> geleistete Aufwand der einzelnen Projektmitglieder war durch das nicht </w:t>
      </w:r>
      <w:proofErr w:type="gramStart"/>
      <w:r w:rsidR="007773C8">
        <w:rPr>
          <w:lang w:bidi="ar-SA"/>
        </w:rPr>
        <w:t>vorhanden</w:t>
      </w:r>
      <w:proofErr w:type="gramEnd"/>
      <w:r w:rsidR="007773C8">
        <w:rPr>
          <w:lang w:bidi="ar-SA"/>
        </w:rPr>
        <w:t xml:space="preserve"> Ro</w:t>
      </w:r>
      <w:r w:rsidR="007773C8">
        <w:rPr>
          <w:lang w:bidi="ar-SA"/>
        </w:rPr>
        <w:t>l</w:t>
      </w:r>
      <w:r w:rsidR="007773C8">
        <w:rPr>
          <w:lang w:bidi="ar-SA"/>
        </w:rPr>
        <w:t>lenkonzept unterschiedlich. Genauso wie auch im beruflichen Alltag engagierten sich einze</w:t>
      </w:r>
      <w:r w:rsidR="007773C8">
        <w:rPr>
          <w:lang w:bidi="ar-SA"/>
        </w:rPr>
        <w:t>l</w:t>
      </w:r>
      <w:r w:rsidR="007773C8">
        <w:rPr>
          <w:lang w:bidi="ar-SA"/>
        </w:rPr>
        <w:t>ne Mitglieder in jeder Projektphase und übernahmen selbstständig oder freiwillig Aufgaben. Andere Projektmitglieder pflegten eine passivere Haltung und warteten a</w:t>
      </w:r>
      <w:r>
        <w:rPr>
          <w:lang w:bidi="ar-SA"/>
        </w:rPr>
        <w:t xml:space="preserve">uf die Zuweisung von Aufgaben. </w:t>
      </w:r>
      <w:r w:rsidR="007773C8">
        <w:rPr>
          <w:lang w:bidi="ar-SA"/>
        </w:rPr>
        <w:t>Im Nachhinein half uns diese Erfahren aber auch dabei zu lernen, dass zu e</w:t>
      </w:r>
      <w:r w:rsidR="007773C8">
        <w:rPr>
          <w:lang w:bidi="ar-SA"/>
        </w:rPr>
        <w:t>i</w:t>
      </w:r>
      <w:r w:rsidR="007773C8">
        <w:rPr>
          <w:lang w:bidi="ar-SA"/>
        </w:rPr>
        <w:lastRenderedPageBreak/>
        <w:t>nem jedem Projekt unterschiedliche Typen von Projektmitgliedern bzw. Mitarbeitern zwi</w:t>
      </w:r>
      <w:r w:rsidR="007773C8">
        <w:rPr>
          <w:lang w:bidi="ar-SA"/>
        </w:rPr>
        <w:t>n</w:t>
      </w:r>
      <w:r w:rsidR="007773C8">
        <w:rPr>
          <w:lang w:bidi="ar-SA"/>
        </w:rPr>
        <w:t>gendermaßen notwendig sind, um das Projekt erfolgreich zu gestalten bzw. abzuschließen.</w:t>
      </w:r>
    </w:p>
    <w:p w14:paraId="2DBFCD97" w14:textId="77777777" w:rsidR="007773C8" w:rsidRDefault="007773C8" w:rsidP="007773C8">
      <w:pPr>
        <w:pStyle w:val="Textkrper"/>
        <w:rPr>
          <w:lang w:bidi="ar-SA"/>
        </w:rPr>
      </w:pPr>
      <w:r>
        <w:rPr>
          <w:lang w:bidi="ar-SA"/>
        </w:rPr>
        <w:t>Leider wurden auch nicht immer alle Aufgaben termingerecht erfüllt, so dass es zu Verschi</w:t>
      </w:r>
      <w:r>
        <w:rPr>
          <w:lang w:bidi="ar-SA"/>
        </w:rPr>
        <w:t>e</w:t>
      </w:r>
      <w:r w:rsidR="00AF1AA1">
        <w:rPr>
          <w:lang w:bidi="ar-SA"/>
        </w:rPr>
        <w:t>bungen im Projektplan kam.</w:t>
      </w:r>
      <w:r>
        <w:rPr>
          <w:lang w:bidi="ar-SA"/>
        </w:rPr>
        <w:t xml:space="preserve"> Da es nicht wie in der Arbeitswelt einen Projektleiter bzw</w:t>
      </w:r>
      <w:r w:rsidR="00AF1AA1">
        <w:rPr>
          <w:lang w:bidi="ar-SA"/>
        </w:rPr>
        <w:t>.</w:t>
      </w:r>
      <w:r>
        <w:rPr>
          <w:lang w:bidi="ar-SA"/>
        </w:rPr>
        <w:t xml:space="preserve"> Vo</w:t>
      </w:r>
      <w:r>
        <w:rPr>
          <w:lang w:bidi="ar-SA"/>
        </w:rPr>
        <w:t>r</w:t>
      </w:r>
      <w:r>
        <w:rPr>
          <w:lang w:bidi="ar-SA"/>
        </w:rPr>
        <w:t xml:space="preserve">gesetzten oder einen Kunden gab, der mit Konsequenzen drohen könnte, hätte vielleicht als “Lösungsansatz” eine Projektkasse helfen können. Bei verspäteten Abgaben von Aufgaben hätte ein kleiner monetärer </w:t>
      </w:r>
      <w:r w:rsidR="00AF1AA1">
        <w:rPr>
          <w:lang w:bidi="ar-SA"/>
        </w:rPr>
        <w:t>Obolus</w:t>
      </w:r>
      <w:r>
        <w:rPr>
          <w:lang w:bidi="ar-SA"/>
        </w:rPr>
        <w:t xml:space="preserve"> in diese eingezahlt werden müssen.</w:t>
      </w:r>
    </w:p>
    <w:p w14:paraId="323EF319" w14:textId="77777777" w:rsidR="007773C8" w:rsidRDefault="007773C8" w:rsidP="007773C8">
      <w:pPr>
        <w:pStyle w:val="Textkrper"/>
        <w:rPr>
          <w:lang w:bidi="ar-SA"/>
        </w:rPr>
      </w:pPr>
      <w:r>
        <w:rPr>
          <w:lang w:bidi="ar-SA"/>
        </w:rPr>
        <w:t>Während der Konzeptionsphase wurde viel Zeit darauf angewendet, Funktionen des Sof</w:t>
      </w:r>
      <w:r>
        <w:rPr>
          <w:lang w:bidi="ar-SA"/>
        </w:rPr>
        <w:t>t</w:t>
      </w:r>
      <w:r>
        <w:rPr>
          <w:lang w:bidi="ar-SA"/>
        </w:rPr>
        <w:t>wareprodukts inklusive vieler Sonderfälle zu beschreiben. Daraus resultierte, dass mehr Zeit als veranschlagt für die Konzept aufgewendet wurde und die Implementierung nur in Teilen erfolgen konnte. Dieser Prozess veranschaulicht, wie sich der Blick auf das Projektergebnis erst während der Projektbearbeitung entwickelt hat. Der Anspruch, eine vollständige Sof</w:t>
      </w:r>
      <w:r>
        <w:rPr>
          <w:lang w:bidi="ar-SA"/>
        </w:rPr>
        <w:t>t</w:t>
      </w:r>
      <w:r>
        <w:rPr>
          <w:lang w:bidi="ar-SA"/>
        </w:rPr>
        <w:t>ware, die alle Eventualitäten abdeckt, hat sich als zu hoch herausgestellt. Für einen gleic</w:t>
      </w:r>
      <w:r>
        <w:rPr>
          <w:lang w:bidi="ar-SA"/>
        </w:rPr>
        <w:t>h</w:t>
      </w:r>
      <w:r>
        <w:rPr>
          <w:lang w:bidi="ar-SA"/>
        </w:rPr>
        <w:t xml:space="preserve">mäßigeren und geradlinigeren Projektfluss wäre hier hilfreich gewesen, von Anfang an eine klare, gemeinschaftliche Vorstellung des Endergebnisses zu haben. </w:t>
      </w:r>
    </w:p>
    <w:p w14:paraId="3400C65F" w14:textId="77777777" w:rsidR="007773C8" w:rsidRDefault="007773C8" w:rsidP="007773C8">
      <w:pPr>
        <w:pStyle w:val="Textkrper"/>
        <w:rPr>
          <w:lang w:bidi="ar-SA"/>
        </w:rPr>
      </w:pPr>
      <w:r>
        <w:rPr>
          <w:lang w:bidi="ar-SA"/>
        </w:rPr>
        <w:t>Ebenso kam es auch bei der Implementierung zu Problemen. Eine Heterogene Systemlan</w:t>
      </w:r>
      <w:r>
        <w:rPr>
          <w:lang w:bidi="ar-SA"/>
        </w:rPr>
        <w:t>d</w:t>
      </w:r>
      <w:r>
        <w:rPr>
          <w:lang w:bidi="ar-SA"/>
        </w:rPr>
        <w:t>schaft mit einer jeweils unterschiedlichen Konfiguration hat dazu geführt, dass überpropo</w:t>
      </w:r>
      <w:r>
        <w:rPr>
          <w:lang w:bidi="ar-SA"/>
        </w:rPr>
        <w:t>r</w:t>
      </w:r>
      <w:r>
        <w:rPr>
          <w:lang w:bidi="ar-SA"/>
        </w:rPr>
        <w:t>tional viel Zeit in die Konfiguration der Entwicklungssysteme investiert wurde. Die Vorgehensweise anderer Gruppen, die Entwicklung in einer jeweils identischen virtuellen Maschine durchzuführen hätte geholfen, die Zeit für die Entwicklung zielgerichtet aufz</w:t>
      </w:r>
      <w:r>
        <w:rPr>
          <w:lang w:bidi="ar-SA"/>
        </w:rPr>
        <w:t>u</w:t>
      </w:r>
      <w:r>
        <w:rPr>
          <w:lang w:bidi="ar-SA"/>
        </w:rPr>
        <w:t>wenden. Durch diese Probleme musste ebenfalls in der Implementierung der Funktionsu</w:t>
      </w:r>
      <w:r>
        <w:rPr>
          <w:lang w:bidi="ar-SA"/>
        </w:rPr>
        <w:t>m</w:t>
      </w:r>
      <w:r>
        <w:rPr>
          <w:lang w:bidi="ar-SA"/>
        </w:rPr>
        <w:t>fang des Endproduktes erneut reduziert werden, ein Schwerpunkt wurde dabei auf technische Aspekte gelegt.</w:t>
      </w:r>
    </w:p>
    <w:p w14:paraId="1CC6FE82" w14:textId="77777777" w:rsidR="007773C8" w:rsidRPr="007773C8" w:rsidRDefault="007773C8" w:rsidP="007773C8">
      <w:pPr>
        <w:pStyle w:val="Textkrper"/>
        <w:rPr>
          <w:lang w:bidi="ar-SA"/>
        </w:rPr>
      </w:pPr>
      <w:r>
        <w:rPr>
          <w:lang w:bidi="ar-SA"/>
        </w:rPr>
        <w:t>Nichtsdestotrotz ist das Projekt, obwohl im Projektverlauf einige Umwege in Kauf geno</w:t>
      </w:r>
      <w:r>
        <w:rPr>
          <w:lang w:bidi="ar-SA"/>
        </w:rPr>
        <w:t>m</w:t>
      </w:r>
      <w:r>
        <w:rPr>
          <w:lang w:bidi="ar-SA"/>
        </w:rPr>
        <w:t>men werden mussten, ein absoluter Erfolg gewesen. Insbesondere die Diskussionen in den regelmäßigen Projektmeetings haben für jedes Projektmitglied einen Lernerfolg erzeugt. Es konnten wichtige Erfahrungen auch für das Berufsleben gesammelt werden, die dabei helfen werden, vergleichbare Fehler im größeren Umfeld zu erkennen und zu umgehen.</w:t>
      </w:r>
    </w:p>
    <w:p w14:paraId="191E8C75" w14:textId="77777777" w:rsidR="002E5A25" w:rsidRDefault="002E5A25" w:rsidP="002E5A25">
      <w:pPr>
        <w:pStyle w:val="berschrift2"/>
        <w:rPr>
          <w:lang w:bidi="ar-SA"/>
        </w:rPr>
      </w:pPr>
      <w:bookmarkStart w:id="137" w:name="_Toc327026133"/>
      <w:bookmarkStart w:id="138" w:name="_Toc327097254"/>
      <w:r>
        <w:rPr>
          <w:lang w:bidi="ar-SA"/>
        </w:rPr>
        <w:lastRenderedPageBreak/>
        <w:t>Ausblick</w:t>
      </w:r>
      <w:bookmarkEnd w:id="137"/>
      <w:bookmarkEnd w:id="138"/>
    </w:p>
    <w:p w14:paraId="43FF2611" w14:textId="77777777" w:rsidR="00AF1AA1" w:rsidRDefault="00AF1AA1" w:rsidP="00AF1AA1">
      <w:pPr>
        <w:pStyle w:val="Textkrper"/>
        <w:rPr>
          <w:lang w:bidi="ar-SA"/>
        </w:rPr>
      </w:pPr>
      <w:r>
        <w:rPr>
          <w:lang w:bidi="ar-SA"/>
        </w:rPr>
        <w:t>Die Webanwendung Eventalizer bietet mit der Umsetzung der während des Projekts festg</w:t>
      </w:r>
      <w:r>
        <w:rPr>
          <w:lang w:bidi="ar-SA"/>
        </w:rPr>
        <w:t>e</w:t>
      </w:r>
      <w:r>
        <w:rPr>
          <w:lang w:bidi="ar-SA"/>
        </w:rPr>
        <w:t>legten Anforderungen solide Grundfunktionen und einige darüber hinaus gehende Komfor</w:t>
      </w:r>
      <w:r>
        <w:rPr>
          <w:lang w:bidi="ar-SA"/>
        </w:rPr>
        <w:t>t</w:t>
      </w:r>
      <w:r>
        <w:rPr>
          <w:lang w:bidi="ar-SA"/>
        </w:rPr>
        <w:t>funktionen (z.B. alternative Login-Möglichkeiten).</w:t>
      </w:r>
    </w:p>
    <w:p w14:paraId="2E64318B" w14:textId="77777777" w:rsidR="00AF1AA1" w:rsidRDefault="00AF1AA1" w:rsidP="00AF1AA1">
      <w:pPr>
        <w:pStyle w:val="Textkrper"/>
        <w:rPr>
          <w:lang w:bidi="ar-SA"/>
        </w:rPr>
      </w:pPr>
      <w:r>
        <w:rPr>
          <w:lang w:bidi="ar-SA"/>
        </w:rPr>
        <w:t>Während der Ausarbeitung sind noch einige Funktionen besprochen worden, aber aufgrund des beschränkten Projektumfangs zurückgestellt worden. Es wäre daher ohne weiteres mö</w:t>
      </w:r>
      <w:r>
        <w:rPr>
          <w:lang w:bidi="ar-SA"/>
        </w:rPr>
        <w:t>g</w:t>
      </w:r>
      <w:r>
        <w:rPr>
          <w:lang w:bidi="ar-SA"/>
        </w:rPr>
        <w:t>lich ein direktes Nachfolgeprojekt zu starten, um diese Anforderungen umzusetzen.</w:t>
      </w:r>
    </w:p>
    <w:p w14:paraId="54CD7364" w14:textId="77777777" w:rsidR="00AF1AA1" w:rsidRDefault="00AF1AA1" w:rsidP="00AF1AA1">
      <w:pPr>
        <w:pStyle w:val="Textkrper"/>
        <w:rPr>
          <w:lang w:bidi="ar-SA"/>
        </w:rPr>
      </w:pPr>
      <w:r>
        <w:rPr>
          <w:lang w:bidi="ar-SA"/>
        </w:rPr>
        <w:t xml:space="preserve">Ein allgegenwärtiges Thema dieser Tage ist der zunehmende Medienkonsum über mobile Geräte, wie etwa </w:t>
      </w:r>
      <w:proofErr w:type="spellStart"/>
      <w:r>
        <w:rPr>
          <w:lang w:bidi="ar-SA"/>
        </w:rPr>
        <w:t>Smartphones</w:t>
      </w:r>
      <w:proofErr w:type="spellEnd"/>
      <w:r>
        <w:rPr>
          <w:lang w:bidi="ar-SA"/>
        </w:rPr>
        <w:t xml:space="preserve"> oder </w:t>
      </w:r>
      <w:proofErr w:type="spellStart"/>
      <w:r>
        <w:rPr>
          <w:lang w:bidi="ar-SA"/>
        </w:rPr>
        <w:t>Tablets</w:t>
      </w:r>
      <w:proofErr w:type="spellEnd"/>
      <w:r>
        <w:rPr>
          <w:lang w:bidi="ar-SA"/>
        </w:rPr>
        <w:t>. Der Eventalizer in seiner gegenwärtigen Au</w:t>
      </w:r>
      <w:r>
        <w:rPr>
          <w:lang w:bidi="ar-SA"/>
        </w:rPr>
        <w:t>s</w:t>
      </w:r>
      <w:r>
        <w:rPr>
          <w:lang w:bidi="ar-SA"/>
        </w:rPr>
        <w:t>prägung ist ausschließlich für den Aufruf von einem PC entwickelt und bietet keine Darste</w:t>
      </w:r>
      <w:r>
        <w:rPr>
          <w:lang w:bidi="ar-SA"/>
        </w:rPr>
        <w:t>l</w:t>
      </w:r>
      <w:r>
        <w:rPr>
          <w:lang w:bidi="ar-SA"/>
        </w:rPr>
        <w:t>lungsform, welche für diese mobilen Endgeräte angepasst ist. Eine solche neue Oberfläche würde den Bedienkomfort erhöhen und die Nutzer könnten auf mobilen Geräten intuitiver mit der Software interagieren. Da diese Endgeräte auch oft GPS-Sensoren beinhalten, bietet es sich an Standortbezogene Dienste zu integrieren. Beispielsweise lässt sich ein Besucher Events in seiner Nähe anzeigen, ohne den Standort eintippen zu müssen.</w:t>
      </w:r>
    </w:p>
    <w:p w14:paraId="68D0B19F" w14:textId="77777777" w:rsidR="00AF1AA1" w:rsidRDefault="00AF1AA1" w:rsidP="00AF1AA1">
      <w:pPr>
        <w:pStyle w:val="Textkrper"/>
        <w:rPr>
          <w:lang w:bidi="ar-SA"/>
        </w:rPr>
      </w:pPr>
      <w:r>
        <w:rPr>
          <w:lang w:bidi="ar-SA"/>
        </w:rPr>
        <w:t>Im Hinblick auf mögliche Datenschutzanforderungen wäre es sinnvoll Privatsphäreneinste</w:t>
      </w:r>
      <w:r>
        <w:rPr>
          <w:lang w:bidi="ar-SA"/>
        </w:rPr>
        <w:t>l</w:t>
      </w:r>
      <w:r>
        <w:rPr>
          <w:lang w:bidi="ar-SA"/>
        </w:rPr>
        <w:t>lungen anzubieten. Hierbei hat der Nutzer die Möglichkeit zu wählen, welche Informationen öffentlich zugänglich sein sollen. In der derzeitigen Form wird dies über eine globale Sta</w:t>
      </w:r>
      <w:r>
        <w:rPr>
          <w:lang w:bidi="ar-SA"/>
        </w:rPr>
        <w:t>n</w:t>
      </w:r>
      <w:r>
        <w:rPr>
          <w:lang w:bidi="ar-SA"/>
        </w:rPr>
        <w:t>dardeinstellungen gelöst, eine weitere Individualisierung wäre jedoch ein Schritt weiter in die Richtung, dem Nutzer selbst die Kontrolle über seine Daten zu geben.</w:t>
      </w:r>
    </w:p>
    <w:p w14:paraId="293B08FD" w14:textId="77777777" w:rsidR="00C25224" w:rsidRPr="004D6C02" w:rsidRDefault="00AF1AA1" w:rsidP="00D74F5F">
      <w:pPr>
        <w:pStyle w:val="Textkrper"/>
        <w:rPr>
          <w:rFonts w:ascii="Arial" w:hAnsi="Arial" w:cs="Arial"/>
          <w:color w:val="auto"/>
          <w:szCs w:val="24"/>
          <w:lang w:bidi="ar-SA"/>
        </w:rPr>
      </w:pPr>
      <w:r>
        <w:rPr>
          <w:lang w:bidi="ar-SA"/>
        </w:rPr>
        <w:t>Neben dem Ausblick auf Funktionserweiterungen muss jedoch auch die Frage gestellt we</w:t>
      </w:r>
      <w:r>
        <w:rPr>
          <w:lang w:bidi="ar-SA"/>
        </w:rPr>
        <w:t>r</w:t>
      </w:r>
      <w:r>
        <w:rPr>
          <w:lang w:bidi="ar-SA"/>
        </w:rPr>
        <w:t>den, wie die Realisierungschancen des Projekts sind. Die durch dieses Projekt geleistete Vo</w:t>
      </w:r>
      <w:r>
        <w:rPr>
          <w:lang w:bidi="ar-SA"/>
        </w:rPr>
        <w:t>r</w:t>
      </w:r>
      <w:r>
        <w:rPr>
          <w:lang w:bidi="ar-SA"/>
        </w:rPr>
        <w:t xml:space="preserve">arbeit in Planung und Konzeption verspricht eine schnelle Implementierung. Jedoch funktioniert eine solche Plattform nur, wenn die “kritische Masse” an Nutzern gewonnen werden. Außerdem sind Wartungsaufwand und </w:t>
      </w:r>
      <w:r w:rsidR="00DF4C8C">
        <w:rPr>
          <w:lang w:bidi="ar-SA"/>
        </w:rPr>
        <w:t>Betriebskosten</w:t>
      </w:r>
      <w:r>
        <w:rPr>
          <w:lang w:bidi="ar-SA"/>
        </w:rPr>
        <w:t xml:space="preserve"> nicht zu verachten.</w:t>
      </w:r>
      <w:r>
        <w:rPr>
          <w:rStyle w:val="Funotenzeichen"/>
          <w:lang w:bidi="ar-SA"/>
        </w:rPr>
        <w:footnoteReference w:id="55"/>
      </w:r>
      <w:r>
        <w:rPr>
          <w:lang w:bidi="ar-SA"/>
        </w:rPr>
        <w:t xml:space="preserve"> Dem Projekt wird daher insgesamt eine niedrige Chance eingeräumt ernsthaft realisiert zu we</w:t>
      </w:r>
      <w:r>
        <w:rPr>
          <w:lang w:bidi="ar-SA"/>
        </w:rPr>
        <w:t>r</w:t>
      </w:r>
      <w:r>
        <w:rPr>
          <w:lang w:bidi="ar-SA"/>
        </w:rPr>
        <w:t>den.</w:t>
      </w:r>
    </w:p>
    <w:p w14:paraId="58D49EC9" w14:textId="77777777" w:rsidR="00D059F7" w:rsidRPr="004D6C02" w:rsidRDefault="00D059F7">
      <w:pPr>
        <w:spacing w:line="288" w:lineRule="auto"/>
        <w:ind w:left="2160"/>
        <w:rPr>
          <w:rFonts w:ascii="Arial" w:hAnsi="Arial" w:cs="Arial"/>
          <w:szCs w:val="24"/>
          <w:lang w:bidi="ar-SA"/>
        </w:rPr>
        <w:sectPr w:rsidR="00D059F7" w:rsidRPr="004D6C02" w:rsidSect="007C5A33">
          <w:pgSz w:w="11907" w:h="16839" w:code="9"/>
          <w:pgMar w:top="1702" w:right="1417" w:bottom="1134" w:left="1417" w:header="568" w:footer="567" w:gutter="0"/>
          <w:pgNumType w:start="1"/>
          <w:cols w:space="720"/>
          <w:docGrid w:linePitch="360"/>
        </w:sectPr>
      </w:pPr>
    </w:p>
    <w:p w14:paraId="6FDC6CCB" w14:textId="77777777" w:rsidR="00593582" w:rsidRDefault="00D74F5F" w:rsidP="00D74F5F">
      <w:pPr>
        <w:pStyle w:val="Titel"/>
        <w:rPr>
          <w:lang w:val="de-DE"/>
        </w:rPr>
      </w:pPr>
      <w:r w:rsidRPr="004D6C02">
        <w:rPr>
          <w:lang w:val="de-DE"/>
        </w:rPr>
        <w:lastRenderedPageBreak/>
        <w:t>Literaturverzeichnis</w:t>
      </w:r>
    </w:p>
    <w:p w14:paraId="76469789" w14:textId="77777777" w:rsidR="00621471" w:rsidRPr="00621471" w:rsidRDefault="00621471" w:rsidP="00EF6533">
      <w:pPr>
        <w:pStyle w:val="Literaturverzeichnis"/>
      </w:pPr>
      <w:r w:rsidRPr="00621471">
        <w:rPr>
          <w:b/>
        </w:rPr>
        <w:t xml:space="preserve">Brücher, C.; </w:t>
      </w:r>
      <w:proofErr w:type="spellStart"/>
      <w:r w:rsidRPr="00621471">
        <w:rPr>
          <w:b/>
        </w:rPr>
        <w:t>Jüdes</w:t>
      </w:r>
      <w:proofErr w:type="spellEnd"/>
      <w:r w:rsidRPr="00621471">
        <w:rPr>
          <w:b/>
        </w:rPr>
        <w:t>, F.; Kollmann, W. (2011)</w:t>
      </w:r>
      <w:r>
        <w:rPr>
          <w:b/>
        </w:rPr>
        <w:t>:</w:t>
      </w:r>
      <w:r>
        <w:rPr>
          <w:b/>
        </w:rPr>
        <w:br/>
      </w:r>
      <w:r w:rsidRPr="00621471">
        <w:t xml:space="preserve">SQL </w:t>
      </w:r>
      <w:proofErr w:type="spellStart"/>
      <w:r w:rsidRPr="00621471">
        <w:t>Thinking</w:t>
      </w:r>
      <w:proofErr w:type="spellEnd"/>
      <w:r>
        <w:t xml:space="preserve"> </w:t>
      </w:r>
      <w:r w:rsidRPr="00621471">
        <w:t xml:space="preserve">- Vom Problem zum </w:t>
      </w:r>
      <w:r>
        <w:t>SQL-Statement, 1. Aufl.,</w:t>
      </w:r>
      <w:r w:rsidRPr="00621471">
        <w:t xml:space="preserve"> Heidelberg</w:t>
      </w:r>
      <w:r>
        <w:t xml:space="preserve"> 2011.</w:t>
      </w:r>
    </w:p>
    <w:p w14:paraId="0D306346" w14:textId="77777777" w:rsidR="00EF6533" w:rsidRDefault="00EF6533" w:rsidP="00EF6533">
      <w:pPr>
        <w:pStyle w:val="Literaturverzeichnis"/>
        <w:rPr>
          <w:b/>
        </w:rPr>
      </w:pPr>
      <w:r w:rsidRPr="00EF6533">
        <w:rPr>
          <w:b/>
        </w:rPr>
        <w:t>Cooper, A.</w:t>
      </w:r>
      <w:r>
        <w:rPr>
          <w:b/>
        </w:rPr>
        <w:t>; Reimann, R.</w:t>
      </w:r>
      <w:r w:rsidRPr="00EF6533">
        <w:rPr>
          <w:b/>
        </w:rPr>
        <w:t xml:space="preserve"> et al. (2010):</w:t>
      </w:r>
      <w:r w:rsidRPr="00EF6533">
        <w:rPr>
          <w:b/>
        </w:rPr>
        <w:br/>
      </w:r>
      <w:r w:rsidRPr="00EF6533">
        <w:t xml:space="preserve">Cooper, A.; Reimann, R., Cronin, D.: </w:t>
      </w:r>
      <w:proofErr w:type="spellStart"/>
      <w:r w:rsidRPr="00EF6533">
        <w:t>About</w:t>
      </w:r>
      <w:proofErr w:type="spellEnd"/>
      <w:r w:rsidRPr="00EF6533">
        <w:t xml:space="preserve"> Face - Interface und Interaction Design. 1. Aufl., Heide</w:t>
      </w:r>
      <w:r w:rsidRPr="00EF6533">
        <w:t>l</w:t>
      </w:r>
      <w:r w:rsidRPr="00EF6533">
        <w:t>berg 2010.</w:t>
      </w:r>
    </w:p>
    <w:p w14:paraId="145D3BB1" w14:textId="77777777" w:rsidR="00F439B7" w:rsidRDefault="00F439B7" w:rsidP="00272AA5">
      <w:pPr>
        <w:pStyle w:val="Literaturverzeichnis"/>
        <w:rPr>
          <w:b/>
        </w:rPr>
      </w:pPr>
      <w:r w:rsidRPr="000602D9">
        <w:rPr>
          <w:b/>
        </w:rPr>
        <w:t>Kahlbrandt, B. (2001)</w:t>
      </w:r>
      <w:r w:rsidR="00FD6D96" w:rsidRPr="000602D9">
        <w:rPr>
          <w:b/>
        </w:rPr>
        <w:t>:</w:t>
      </w:r>
      <w:r w:rsidRPr="000602D9">
        <w:rPr>
          <w:b/>
        </w:rPr>
        <w:br/>
      </w:r>
      <w:r w:rsidRPr="000602D9">
        <w:t xml:space="preserve">Software-Engineering mit der Unified Modeling Language,2. </w:t>
      </w:r>
      <w:r w:rsidRPr="00F439B7">
        <w:t>Aufl</w:t>
      </w:r>
      <w:r>
        <w:t>.</w:t>
      </w:r>
      <w:r w:rsidRPr="00F439B7">
        <w:t>, Heidelberg</w:t>
      </w:r>
      <w:r>
        <w:t xml:space="preserve"> 2001.</w:t>
      </w:r>
    </w:p>
    <w:p w14:paraId="57C79ECF" w14:textId="77777777" w:rsidR="00882E93" w:rsidRDefault="00272AA5" w:rsidP="00272AA5">
      <w:pPr>
        <w:pStyle w:val="Literaturverzeichnis"/>
      </w:pPr>
      <w:r w:rsidRPr="00272AA5">
        <w:rPr>
          <w:b/>
        </w:rPr>
        <w:t xml:space="preserve">Schatten, A.; </w:t>
      </w:r>
      <w:proofErr w:type="spellStart"/>
      <w:r w:rsidRPr="00272AA5">
        <w:rPr>
          <w:b/>
        </w:rPr>
        <w:t>Biffel</w:t>
      </w:r>
      <w:proofErr w:type="spellEnd"/>
      <w:r w:rsidRPr="00272AA5">
        <w:rPr>
          <w:b/>
        </w:rPr>
        <w:t xml:space="preserve">, S. et al. </w:t>
      </w:r>
      <w:r w:rsidRPr="00EF6533">
        <w:rPr>
          <w:b/>
        </w:rPr>
        <w:t>(2010):</w:t>
      </w:r>
      <w:r w:rsidRPr="00EF6533">
        <w:br/>
        <w:t xml:space="preserve">Schatten, A.; </w:t>
      </w:r>
      <w:proofErr w:type="spellStart"/>
      <w:r w:rsidRPr="00EF6533">
        <w:t>Biffel</w:t>
      </w:r>
      <w:proofErr w:type="spellEnd"/>
      <w:r w:rsidRPr="00EF6533">
        <w:t xml:space="preserve">, S.; </w:t>
      </w:r>
      <w:proofErr w:type="spellStart"/>
      <w:r w:rsidRPr="00EF6533">
        <w:t>Demolsky</w:t>
      </w:r>
      <w:proofErr w:type="spellEnd"/>
      <w:r w:rsidRPr="00EF6533">
        <w:t xml:space="preserve">, M.; </w:t>
      </w:r>
      <w:proofErr w:type="spellStart"/>
      <w:r w:rsidRPr="00EF6533">
        <w:t>Gotischa-Franta</w:t>
      </w:r>
      <w:proofErr w:type="spellEnd"/>
      <w:r w:rsidRPr="00EF6533">
        <w:t xml:space="preserve">, E.; </w:t>
      </w:r>
      <w:proofErr w:type="spellStart"/>
      <w:r w:rsidRPr="00EF6533">
        <w:t>Östreicher</w:t>
      </w:r>
      <w:proofErr w:type="spellEnd"/>
      <w:r w:rsidRPr="00EF6533">
        <w:t xml:space="preserve">, </w:t>
      </w:r>
      <w:proofErr w:type="spellStart"/>
      <w:r w:rsidRPr="00EF6533">
        <w:t>Th</w:t>
      </w:r>
      <w:proofErr w:type="spellEnd"/>
      <w:r w:rsidRPr="00EF6533">
        <w:t>.; Winkler, D.: Best Practice Software-Engineering. 1. Aufl., Heidelberg 2010.</w:t>
      </w:r>
    </w:p>
    <w:p w14:paraId="20245D2B" w14:textId="77777777" w:rsidR="005C66DA" w:rsidRDefault="005C66DA" w:rsidP="005C66DA">
      <w:pPr>
        <w:pStyle w:val="Literaturverzeichnis"/>
      </w:pPr>
      <w:r w:rsidRPr="005C66DA">
        <w:rPr>
          <w:b/>
        </w:rPr>
        <w:t>Schulze</w:t>
      </w:r>
      <w:r>
        <w:rPr>
          <w:b/>
        </w:rPr>
        <w:t>, F.</w:t>
      </w:r>
      <w:r w:rsidRPr="005C66DA">
        <w:rPr>
          <w:b/>
        </w:rPr>
        <w:t xml:space="preserve"> (2010)</w:t>
      </w:r>
      <w:r w:rsidR="00FD6D96">
        <w:rPr>
          <w:b/>
        </w:rPr>
        <w:t>:</w:t>
      </w:r>
      <w:r>
        <w:br/>
        <w:t>KMU im Wandel: Mehrwert im mittelständischen Unternehmen durch Implementierung eines B</w:t>
      </w:r>
      <w:r>
        <w:t>e</w:t>
      </w:r>
      <w:r>
        <w:t>schaffungscontrollings, 1. Aufl., Hamburg 2010.</w:t>
      </w:r>
    </w:p>
    <w:p w14:paraId="2E16F8AA" w14:textId="77777777" w:rsidR="00FD6D96" w:rsidRDefault="00FD6D96" w:rsidP="00FD6D96">
      <w:pPr>
        <w:pStyle w:val="Literaturverzeichnis"/>
      </w:pPr>
      <w:r w:rsidRPr="00FD6D96">
        <w:rPr>
          <w:b/>
        </w:rPr>
        <w:t>Vogel-Heuser, B. (2009)</w:t>
      </w:r>
      <w:r>
        <w:t>:</w:t>
      </w:r>
      <w:r>
        <w:br/>
        <w:t>Automation &amp; Embedded Systems - Effizienzsteigerung im Engineering, 1. Aufl., Kassel 2009.</w:t>
      </w:r>
    </w:p>
    <w:p w14:paraId="424E5485" w14:textId="77777777" w:rsidR="00CC5469" w:rsidRDefault="00CC5469">
      <w:pPr>
        <w:spacing w:line="288" w:lineRule="auto"/>
        <w:ind w:left="2160"/>
        <w:rPr>
          <w:rFonts w:eastAsiaTheme="minorHAnsi"/>
          <w:sz w:val="22"/>
          <w:szCs w:val="22"/>
          <w:lang w:bidi="ar-SA"/>
        </w:rPr>
      </w:pPr>
      <w:r>
        <w:br w:type="page"/>
      </w:r>
    </w:p>
    <w:p w14:paraId="520D4616" w14:textId="77777777" w:rsidR="00FA7CE1" w:rsidRPr="005C66DA" w:rsidRDefault="00882E93" w:rsidP="00882E93">
      <w:pPr>
        <w:pStyle w:val="Titel"/>
        <w:rPr>
          <w:lang w:val="de-DE"/>
        </w:rPr>
      </w:pPr>
      <w:r w:rsidRPr="005C66DA">
        <w:rPr>
          <w:lang w:val="de-DE"/>
        </w:rPr>
        <w:lastRenderedPageBreak/>
        <w:t>URL-Verzeichnis</w:t>
      </w:r>
    </w:p>
    <w:p w14:paraId="624696AD" w14:textId="77777777" w:rsidR="00534C7D" w:rsidRPr="00534C7D" w:rsidRDefault="005C66DA" w:rsidP="00534C7D">
      <w:pPr>
        <w:pStyle w:val="Literaturverzeichnis"/>
      </w:pPr>
      <w:proofErr w:type="spellStart"/>
      <w:r>
        <w:rPr>
          <w:b/>
        </w:rPr>
        <w:t>Kaak</w:t>
      </w:r>
      <w:proofErr w:type="spellEnd"/>
      <w:r>
        <w:rPr>
          <w:b/>
        </w:rPr>
        <w:t>, J. (2012):</w:t>
      </w:r>
      <w:r w:rsidR="00534C7D">
        <w:rPr>
          <w:b/>
        </w:rPr>
        <w:br/>
      </w:r>
      <w:r w:rsidR="00534C7D" w:rsidRPr="00534C7D">
        <w:t>Strategische Partner für den Start, http://www.mittelstandswiki.de/wissen/Venture_Capital, Übe</w:t>
      </w:r>
      <w:r w:rsidR="00534C7D" w:rsidRPr="00534C7D">
        <w:t>r</w:t>
      </w:r>
      <w:r w:rsidR="00534C7D" w:rsidRPr="00534C7D">
        <w:t>prüft am 28.05.2012.</w:t>
      </w:r>
    </w:p>
    <w:p w14:paraId="490F5F23" w14:textId="77777777" w:rsidR="00B96B86" w:rsidRDefault="00882E93" w:rsidP="00272AA5">
      <w:pPr>
        <w:pStyle w:val="Literaturverzeichnis"/>
        <w:rPr>
          <w:lang w:val="en-US"/>
        </w:rPr>
      </w:pPr>
      <w:proofErr w:type="spellStart"/>
      <w:r w:rsidRPr="00272AA5">
        <w:rPr>
          <w:b/>
          <w:lang w:val="en-US"/>
        </w:rPr>
        <w:t>o.V</w:t>
      </w:r>
      <w:proofErr w:type="spellEnd"/>
      <w:r w:rsidRPr="00272AA5">
        <w:rPr>
          <w:b/>
          <w:lang w:val="en-US"/>
        </w:rPr>
        <w:t>. (2012)</w:t>
      </w:r>
      <w:proofErr w:type="gramStart"/>
      <w:r w:rsidRPr="00272AA5">
        <w:rPr>
          <w:b/>
          <w:lang w:val="en-US"/>
        </w:rPr>
        <w:t>:</w:t>
      </w:r>
      <w:proofErr w:type="gramEnd"/>
      <w:r w:rsidRPr="00272AA5">
        <w:rPr>
          <w:lang w:val="en-US"/>
        </w:rPr>
        <w:br/>
      </w:r>
      <w:proofErr w:type="spellStart"/>
      <w:r w:rsidRPr="00272AA5">
        <w:rPr>
          <w:lang w:val="en-US"/>
        </w:rPr>
        <w:t>SpringSource</w:t>
      </w:r>
      <w:proofErr w:type="spellEnd"/>
      <w:r w:rsidRPr="00272AA5">
        <w:rPr>
          <w:lang w:val="en-US"/>
        </w:rPr>
        <w:t xml:space="preserve"> Tool Suite - The Best Development Tool for Enterprise Java, http://www.springsource.c</w:t>
      </w:r>
      <w:r w:rsidRPr="00534C7D">
        <w:rPr>
          <w:lang w:val="en-US"/>
        </w:rPr>
        <w:t xml:space="preserve">om/developer/sts; </w:t>
      </w:r>
      <w:proofErr w:type="spellStart"/>
      <w:r w:rsidRPr="00534C7D">
        <w:rPr>
          <w:lang w:val="en-US"/>
        </w:rPr>
        <w:t>Überprüft</w:t>
      </w:r>
      <w:proofErr w:type="spellEnd"/>
      <w:r w:rsidRPr="00534C7D">
        <w:rPr>
          <w:lang w:val="en-US"/>
        </w:rPr>
        <w:t xml:space="preserve"> am 07.06.2012.</w:t>
      </w:r>
    </w:p>
    <w:p w14:paraId="6DC197F4" w14:textId="77777777"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(2012a)</w:t>
      </w:r>
      <w:proofErr w:type="gramStart"/>
      <w:r w:rsidRPr="00AD76A5">
        <w:rPr>
          <w:b/>
          <w:lang w:val="en-US"/>
        </w:rPr>
        <w:t>:</w:t>
      </w:r>
      <w:proofErr w:type="gramEnd"/>
      <w:r>
        <w:rPr>
          <w:lang w:val="en-US"/>
        </w:rPr>
        <w:br/>
        <w:t xml:space="preserve">Spring Framework – Chapter 3. </w:t>
      </w:r>
      <w:proofErr w:type="gramStart"/>
      <w:r>
        <w:rPr>
          <w:lang w:val="en-US"/>
        </w:rPr>
        <w:t xml:space="preserve">Application Architecture, http://static.springsource.org/spring-roo/reference/html/architecture.html, </w:t>
      </w:r>
      <w:proofErr w:type="spellStart"/>
      <w:r>
        <w:rPr>
          <w:lang w:val="en-US"/>
        </w:rPr>
        <w:t>Überprüft</w:t>
      </w:r>
      <w:proofErr w:type="spellEnd"/>
      <w:r>
        <w:rPr>
          <w:lang w:val="en-US"/>
        </w:rPr>
        <w:t xml:space="preserve"> am 07.06.2012.</w:t>
      </w:r>
      <w:proofErr w:type="gramEnd"/>
    </w:p>
    <w:p w14:paraId="36EF6E77" w14:textId="77777777" w:rsidR="00AD76A5" w:rsidRDefault="00AD76A5"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b</w:t>
      </w:r>
      <w:r w:rsidRPr="00AD76A5">
        <w:rPr>
          <w:b/>
          <w:lang w:val="en-US"/>
        </w:rPr>
        <w:t>)</w:t>
      </w:r>
      <w:proofErr w:type="gramStart"/>
      <w:r w:rsidRPr="00AD76A5">
        <w:rPr>
          <w:b/>
          <w:lang w:val="en-US"/>
        </w:rPr>
        <w:t>:</w:t>
      </w:r>
      <w:proofErr w:type="gramEnd"/>
      <w:r>
        <w:rPr>
          <w:lang w:val="en-US"/>
        </w:rPr>
        <w:br/>
        <w:t>Spring Framework – Appendix C.</w:t>
      </w:r>
      <w:r w:rsidR="007773C8">
        <w:rPr>
          <w:lang w:val="en-US"/>
        </w:rPr>
        <w:t xml:space="preserve"> </w:t>
      </w:r>
      <w:r>
        <w:rPr>
          <w:lang w:val="en-US"/>
        </w:rPr>
        <w:t>Project Background</w:t>
      </w:r>
      <w:r w:rsidR="007773C8">
        <w:rPr>
          <w:lang w:val="en-US"/>
        </w:rPr>
        <w:t>,</w:t>
      </w:r>
      <w:r w:rsidR="007773C8" w:rsidRPr="007773C8">
        <w:rPr>
          <w:lang w:val="en-US"/>
        </w:rPr>
        <w:t xml:space="preserve"> http://static.springsource.org/spring-roo/reference/html/bac</w:t>
      </w:r>
      <w:r w:rsidR="007773C8">
        <w:rPr>
          <w:lang w:val="en-US"/>
        </w:rPr>
        <w:t>kground.html#background-mission</w:t>
      </w:r>
      <w:r>
        <w:rPr>
          <w:lang w:val="en-US"/>
        </w:rPr>
        <w:t xml:space="preserve">, </w:t>
      </w:r>
      <w:proofErr w:type="spellStart"/>
      <w:r>
        <w:rPr>
          <w:lang w:val="en-US"/>
        </w:rPr>
        <w:t>Überprüft</w:t>
      </w:r>
      <w:proofErr w:type="spellEnd"/>
      <w:r>
        <w:rPr>
          <w:lang w:val="en-US"/>
        </w:rPr>
        <w:t xml:space="preserve"> am 07.06.2012.</w:t>
      </w:r>
    </w:p>
    <w:p w14:paraId="1A6DAA9E" w14:textId="77777777" w:rsidR="007773C8" w:rsidRPr="00534C7D" w:rsidRDefault="007773C8" w:rsidP="00272AA5">
      <w:pPr>
        <w:pStyle w:val="Literaturverzeichnis"/>
        <w:rPr>
          <w:lang w:val="en-US"/>
        </w:rPr>
      </w:pPr>
      <w:proofErr w:type="spellStart"/>
      <w:r w:rsidRPr="00AD76A5">
        <w:rPr>
          <w:b/>
          <w:lang w:val="en-US"/>
        </w:rPr>
        <w:t>o.V</w:t>
      </w:r>
      <w:proofErr w:type="spellEnd"/>
      <w:r w:rsidRPr="00AD76A5">
        <w:rPr>
          <w:b/>
          <w:lang w:val="en-US"/>
        </w:rPr>
        <w:t>. (2012</w:t>
      </w:r>
      <w:r>
        <w:rPr>
          <w:b/>
          <w:lang w:val="en-US"/>
        </w:rPr>
        <w:t>c</w:t>
      </w:r>
      <w:r w:rsidRPr="00AD76A5">
        <w:rPr>
          <w:b/>
          <w:lang w:val="en-US"/>
        </w:rPr>
        <w:t>)</w:t>
      </w:r>
      <w:proofErr w:type="gramStart"/>
      <w:r w:rsidRPr="00AD76A5">
        <w:rPr>
          <w:b/>
          <w:lang w:val="en-US"/>
        </w:rPr>
        <w:t>:</w:t>
      </w:r>
      <w:proofErr w:type="gramEnd"/>
      <w:r>
        <w:rPr>
          <w:lang w:val="en-US"/>
        </w:rPr>
        <w:br/>
        <w:t xml:space="preserve">Spring Framework – Chapter 6. Removing </w:t>
      </w:r>
      <w:proofErr w:type="spellStart"/>
      <w:r>
        <w:rPr>
          <w:lang w:val="en-US"/>
        </w:rPr>
        <w:t>Roo</w:t>
      </w:r>
      <w:proofErr w:type="spellEnd"/>
      <w:r>
        <w:rPr>
          <w:lang w:val="en-US"/>
        </w:rPr>
        <w:t>,</w:t>
      </w:r>
      <w:r w:rsidRPr="007773C8">
        <w:rPr>
          <w:lang w:val="en-US"/>
        </w:rPr>
        <w:t xml:space="preserve"> </w:t>
      </w:r>
      <w:r w:rsidRPr="002E769E">
        <w:rPr>
          <w:lang w:val="en-US"/>
        </w:rPr>
        <w:t>http://static.springsource.org/spring-roo/reference/html/removing.html</w:t>
      </w:r>
      <w:r>
        <w:rPr>
          <w:lang w:val="en-US"/>
        </w:rPr>
        <w:t xml:space="preserve">, </w:t>
      </w:r>
      <w:proofErr w:type="spellStart"/>
      <w:r>
        <w:rPr>
          <w:lang w:val="en-US"/>
        </w:rPr>
        <w:t>Überprüft</w:t>
      </w:r>
      <w:proofErr w:type="spellEnd"/>
      <w:r>
        <w:rPr>
          <w:lang w:val="en-US"/>
        </w:rPr>
        <w:t xml:space="preserve"> am 07.06.2012.</w:t>
      </w:r>
    </w:p>
    <w:p w14:paraId="7C372BA3" w14:textId="77777777" w:rsidR="007773C8" w:rsidRPr="007773C8" w:rsidRDefault="007773C8" w:rsidP="00272AA5">
      <w:pPr>
        <w:pStyle w:val="Literaturverzeichnis"/>
        <w:rPr>
          <w:lang w:val="en-US"/>
        </w:rPr>
      </w:pPr>
      <w:proofErr w:type="spellStart"/>
      <w:r w:rsidRPr="007773C8">
        <w:rPr>
          <w:b/>
          <w:lang w:val="en-US"/>
        </w:rPr>
        <w:t>Pronschinske</w:t>
      </w:r>
      <w:proofErr w:type="spellEnd"/>
      <w:r w:rsidRPr="007773C8">
        <w:rPr>
          <w:b/>
          <w:lang w:val="en-US"/>
        </w:rPr>
        <w:t>, M. (2010</w:t>
      </w:r>
      <w:proofErr w:type="gramStart"/>
      <w:r w:rsidRPr="007773C8">
        <w:rPr>
          <w:b/>
          <w:lang w:val="en-US"/>
        </w:rPr>
        <w:t>)</w:t>
      </w:r>
      <w:proofErr w:type="gramEnd"/>
      <w:r w:rsidRPr="007773C8">
        <w:rPr>
          <w:b/>
          <w:lang w:val="en-US"/>
        </w:rPr>
        <w:br/>
      </w:r>
      <w:r w:rsidRPr="007773C8">
        <w:rPr>
          <w:lang w:val="en-US"/>
        </w:rPr>
        <w:t xml:space="preserve">Spring </w:t>
      </w:r>
      <w:proofErr w:type="spellStart"/>
      <w:r w:rsidRPr="007773C8">
        <w:rPr>
          <w:lang w:val="en-US"/>
        </w:rPr>
        <w:t>Roo</w:t>
      </w:r>
      <w:proofErr w:type="spellEnd"/>
      <w:r w:rsidRPr="007773C8">
        <w:rPr>
          <w:lang w:val="en-US"/>
        </w:rPr>
        <w:t xml:space="preserve"> 1.0 - a RAD tool for Java, http://java.dzone.com/news/spring-roo-10-rad-tool-java</w:t>
      </w:r>
      <w:r>
        <w:rPr>
          <w:lang w:val="en-US"/>
        </w:rPr>
        <w:t xml:space="preserve">, </w:t>
      </w:r>
      <w:proofErr w:type="spellStart"/>
      <w:r>
        <w:rPr>
          <w:lang w:val="en-US"/>
        </w:rPr>
        <w:t>Übe</w:t>
      </w:r>
      <w:r>
        <w:rPr>
          <w:lang w:val="en-US"/>
        </w:rPr>
        <w:t>r</w:t>
      </w:r>
      <w:r>
        <w:rPr>
          <w:lang w:val="en-US"/>
        </w:rPr>
        <w:t>prüft</w:t>
      </w:r>
      <w:proofErr w:type="spellEnd"/>
      <w:r>
        <w:rPr>
          <w:lang w:val="en-US"/>
        </w:rPr>
        <w:t xml:space="preserve"> am 07.06.2012.</w:t>
      </w:r>
    </w:p>
    <w:p w14:paraId="6B920DEA" w14:textId="77777777" w:rsidR="00272AA5" w:rsidRPr="00272AA5" w:rsidRDefault="00272AA5" w:rsidP="00272AA5">
      <w:pPr>
        <w:pStyle w:val="Literaturverzeichnis"/>
      </w:pPr>
      <w:proofErr w:type="spellStart"/>
      <w:r w:rsidRPr="00272AA5">
        <w:rPr>
          <w:b/>
        </w:rPr>
        <w:t>Schwaber</w:t>
      </w:r>
      <w:proofErr w:type="spellEnd"/>
      <w:r w:rsidRPr="00272AA5">
        <w:rPr>
          <w:b/>
        </w:rPr>
        <w:t>, K. (2012):</w:t>
      </w:r>
      <w:r w:rsidRPr="00272AA5">
        <w:br/>
      </w:r>
      <w:proofErr w:type="spellStart"/>
      <w:r w:rsidRPr="00272AA5">
        <w:t>ScrumButs</w:t>
      </w:r>
      <w:proofErr w:type="spellEnd"/>
      <w:r w:rsidRPr="00272AA5">
        <w:t xml:space="preserve"> </w:t>
      </w:r>
      <w:proofErr w:type="spellStart"/>
      <w:r w:rsidRPr="00272AA5">
        <w:t>and</w:t>
      </w:r>
      <w:proofErr w:type="spellEnd"/>
      <w:r w:rsidRPr="00272AA5">
        <w:t xml:space="preserve"> </w:t>
      </w:r>
      <w:proofErr w:type="spellStart"/>
      <w:r w:rsidRPr="00272AA5">
        <w:t>Modifying</w:t>
      </w:r>
      <w:proofErr w:type="spellEnd"/>
      <w:r w:rsidRPr="00272AA5">
        <w:t xml:space="preserve"> </w:t>
      </w:r>
      <w:proofErr w:type="spellStart"/>
      <w:r w:rsidRPr="00272AA5">
        <w:t>Scrum</w:t>
      </w:r>
      <w:proofErr w:type="spellEnd"/>
      <w:r w:rsidRPr="00272AA5">
        <w:t>, http://www.scrum.org/scrumbut, Überprüft am 04.06.2012.</w:t>
      </w:r>
    </w:p>
    <w:p w14:paraId="5D2CB408" w14:textId="77777777" w:rsidR="007760E6" w:rsidRPr="00CC5469" w:rsidRDefault="007760E6" w:rsidP="00F263C8"/>
    <w:p w14:paraId="170371A6" w14:textId="77777777" w:rsidR="00CD2607" w:rsidRPr="00CC5469" w:rsidRDefault="00CD2607" w:rsidP="00F263C8">
      <w:pPr>
        <w:sectPr w:rsidR="00CD2607" w:rsidRPr="00CC5469" w:rsidSect="00CD2607">
          <w:pgSz w:w="11907" w:h="16839" w:code="9"/>
          <w:pgMar w:top="1417" w:right="1417" w:bottom="1134" w:left="1417" w:header="568" w:footer="567" w:gutter="0"/>
          <w:pgNumType w:fmt="upperRoman" w:start="4"/>
          <w:cols w:space="720"/>
          <w:docGrid w:linePitch="360"/>
        </w:sectPr>
      </w:pPr>
    </w:p>
    <w:p w14:paraId="7A2B9F81" w14:textId="77777777" w:rsidR="00EB0478" w:rsidRPr="004D6C02" w:rsidRDefault="00EB0478" w:rsidP="00EB0478">
      <w:pPr>
        <w:pStyle w:val="Titel"/>
        <w:rPr>
          <w:lang w:val="de-DE"/>
        </w:rPr>
      </w:pPr>
      <w:r w:rsidRPr="004D6C02">
        <w:rPr>
          <w:lang w:val="de-DE"/>
        </w:rPr>
        <w:lastRenderedPageBreak/>
        <w:t>Eigenständigkeitserklärung</w:t>
      </w:r>
    </w:p>
    <w:p w14:paraId="76930C86" w14:textId="77777777" w:rsidR="00BE78C5" w:rsidRPr="004D6C02" w:rsidRDefault="00BE78C5" w:rsidP="00BE78C5"/>
    <w:p w14:paraId="025469D8" w14:textId="77777777" w:rsidR="00BE78C5" w:rsidRPr="004D6C02" w:rsidRDefault="00BE78C5" w:rsidP="00BE78C5">
      <w:pPr>
        <w:pStyle w:val="Textkrper"/>
      </w:pPr>
      <w:r w:rsidRPr="004D6C02">
        <w:t>“</w:t>
      </w:r>
      <w:r w:rsidR="002575EF">
        <w:t>H</w:t>
      </w:r>
      <w:r w:rsidRPr="004D6C02">
        <w:t>iermit</w:t>
      </w:r>
      <w:r w:rsidR="002575EF">
        <w:t xml:space="preserve"> versichern wir an Eides statt</w:t>
      </w:r>
      <w:r w:rsidRPr="004D6C02">
        <w:t xml:space="preserve">, dass diese Arbeit selbständig </w:t>
      </w:r>
      <w:r w:rsidR="002575EF">
        <w:t>und ohne unzulässige fremde Hilfe erstellt worden ist</w:t>
      </w:r>
      <w:r w:rsidRPr="004D6C02">
        <w:t>, keine anderen Quellen und Hilfsmittel als die angegebenen benutzt und die Stellen der Arbeit, die anderen Werken dem Wortlaut oder dem Sinn nach entnommen sind, in jedem einzelnen Fall unter Angabe der Quelle als Entlehnung kenntlich gemacht habe</w:t>
      </w:r>
      <w:r w:rsidR="002575EF">
        <w:t>n</w:t>
      </w:r>
      <w:r w:rsidRPr="004D6C02">
        <w:t>. Das gleiche gilt auch für eingefügte Zeichnungen, Karten</w:t>
      </w:r>
      <w:r w:rsidR="00F70267" w:rsidRPr="004D6C02">
        <w:t xml:space="preserve"> S</w:t>
      </w:r>
      <w:r w:rsidRPr="004D6C02">
        <w:t>kizzen</w:t>
      </w:r>
      <w:r w:rsidR="00F70267" w:rsidRPr="004D6C02">
        <w:t xml:space="preserve"> </w:t>
      </w:r>
      <w:r w:rsidRPr="004D6C02">
        <w:t>und Da</w:t>
      </w:r>
      <w:r w:rsidRPr="004D6C02">
        <w:t>r</w:t>
      </w:r>
      <w:r w:rsidRPr="004D6C02">
        <w:t>stellungen.”</w:t>
      </w:r>
    </w:p>
    <w:p w14:paraId="7B6D2C00" w14:textId="77777777" w:rsidR="00F70267" w:rsidRPr="004D6C02" w:rsidRDefault="002575EF" w:rsidP="00BE78C5">
      <w:pPr>
        <w:pStyle w:val="Textkrper"/>
      </w:pPr>
      <w:r>
        <w:t>Münster</w:t>
      </w:r>
      <w:r w:rsidR="00F70267" w:rsidRPr="004D6C02">
        <w:t xml:space="preserve">, den </w:t>
      </w:r>
      <w:r w:rsidR="00521D62">
        <w:fldChar w:fldCharType="begin"/>
      </w:r>
      <w:r w:rsidR="00521D62">
        <w:instrText xml:space="preserve"> REF dokument_datum \h  \* MERGEFORMAT </w:instrText>
      </w:r>
      <w:r w:rsidR="00521D62">
        <w:fldChar w:fldCharType="separate"/>
      </w:r>
      <w:sdt>
        <w:sdtPr>
          <w:alias w:val="Datum"/>
          <w:id w:val="20136016"/>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49174C">
            <w:t>11.06.2012</w:t>
          </w:r>
        </w:sdtContent>
      </w:sdt>
      <w:r w:rsidR="00521D62">
        <w:fldChar w:fldCharType="end"/>
      </w:r>
      <w:r w:rsidR="0078784B" w:rsidRPr="004D6C02">
        <w:t>.</w:t>
      </w:r>
    </w:p>
    <w:p w14:paraId="263E0679" w14:textId="77777777" w:rsidR="00BE78C5" w:rsidRPr="004D6C02" w:rsidRDefault="00BE78C5" w:rsidP="00BE78C5">
      <w:pPr>
        <w:pStyle w:val="Textkrper"/>
      </w:pPr>
    </w:p>
    <w:p w14:paraId="348B0DC6" w14:textId="77777777"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E78C5" w:rsidRPr="004D6C02" w14:paraId="1447DE3E" w14:textId="77777777" w:rsidTr="009A4539">
        <w:trPr>
          <w:jc w:val="center"/>
        </w:trPr>
        <w:tc>
          <w:tcPr>
            <w:tcW w:w="3096" w:type="dxa"/>
          </w:tcPr>
          <w:p w14:paraId="559C3926" w14:textId="77777777" w:rsidR="00BE78C5" w:rsidRPr="004D6C02" w:rsidRDefault="00BE78C5" w:rsidP="001A1B81">
            <w:pPr>
              <w:pStyle w:val="Textkrper"/>
              <w:spacing w:after="160"/>
              <w:rPr>
                <w:bCs/>
              </w:rPr>
            </w:pPr>
          </w:p>
        </w:tc>
        <w:tc>
          <w:tcPr>
            <w:tcW w:w="3096" w:type="dxa"/>
          </w:tcPr>
          <w:p w14:paraId="654946F0" w14:textId="77777777" w:rsidR="00BE78C5" w:rsidRPr="004D6C02" w:rsidRDefault="00BE78C5" w:rsidP="001A1B81">
            <w:pPr>
              <w:pStyle w:val="Textkrper"/>
              <w:spacing w:after="160"/>
              <w:rPr>
                <w:bCs/>
              </w:rPr>
            </w:pPr>
          </w:p>
        </w:tc>
        <w:tc>
          <w:tcPr>
            <w:tcW w:w="3097" w:type="dxa"/>
          </w:tcPr>
          <w:p w14:paraId="473340C0" w14:textId="77777777" w:rsidR="00BE78C5" w:rsidRPr="004D6C02" w:rsidRDefault="00BE78C5" w:rsidP="001A1B81">
            <w:pPr>
              <w:pStyle w:val="Textkrper"/>
              <w:rPr>
                <w:bCs/>
              </w:rPr>
            </w:pPr>
          </w:p>
        </w:tc>
      </w:tr>
      <w:tr w:rsidR="00BE78C5" w:rsidRPr="004D6C02" w14:paraId="09087556" w14:textId="77777777" w:rsidTr="009A4539">
        <w:trPr>
          <w:jc w:val="center"/>
        </w:trPr>
        <w:tc>
          <w:tcPr>
            <w:tcW w:w="3096" w:type="dxa"/>
          </w:tcPr>
          <w:p w14:paraId="2425B7DB" w14:textId="77777777" w:rsidR="00BE78C5" w:rsidRPr="004D6C02" w:rsidRDefault="002575EF" w:rsidP="002575EF">
            <w:pPr>
              <w:pStyle w:val="Textkrper"/>
              <w:spacing w:after="160"/>
              <w:rPr>
                <w:bCs/>
              </w:rPr>
            </w:pPr>
            <w:r>
              <w:rPr>
                <w:bCs/>
              </w:rPr>
              <w:t>Matthias Beer</w:t>
            </w:r>
          </w:p>
        </w:tc>
        <w:tc>
          <w:tcPr>
            <w:tcW w:w="3096" w:type="dxa"/>
          </w:tcPr>
          <w:p w14:paraId="560B2366" w14:textId="77777777" w:rsidR="00BE78C5" w:rsidRPr="004D6C02" w:rsidRDefault="002575EF" w:rsidP="002575EF">
            <w:pPr>
              <w:pStyle w:val="Textkrper"/>
              <w:spacing w:after="160"/>
              <w:rPr>
                <w:bCs/>
              </w:rPr>
            </w:pPr>
            <w:r>
              <w:rPr>
                <w:bCs/>
              </w:rPr>
              <w:t xml:space="preserve">Alexander </w:t>
            </w:r>
            <w:proofErr w:type="spellStart"/>
            <w:r>
              <w:rPr>
                <w:bCs/>
              </w:rPr>
              <w:t>Benölken</w:t>
            </w:r>
            <w:proofErr w:type="spellEnd"/>
          </w:p>
        </w:tc>
        <w:tc>
          <w:tcPr>
            <w:tcW w:w="3097" w:type="dxa"/>
          </w:tcPr>
          <w:p w14:paraId="0459EDE7" w14:textId="77777777" w:rsidR="00BE78C5" w:rsidRPr="004D6C02" w:rsidRDefault="002575EF" w:rsidP="002575EF">
            <w:pPr>
              <w:pStyle w:val="Textkrper"/>
              <w:rPr>
                <w:bCs/>
              </w:rPr>
            </w:pPr>
            <w:r>
              <w:rPr>
                <w:bCs/>
              </w:rPr>
              <w:t xml:space="preserve">Martin </w:t>
            </w:r>
            <w:proofErr w:type="spellStart"/>
            <w:r>
              <w:rPr>
                <w:bCs/>
              </w:rPr>
              <w:t>Garrels</w:t>
            </w:r>
            <w:proofErr w:type="spellEnd"/>
          </w:p>
        </w:tc>
      </w:tr>
    </w:tbl>
    <w:p w14:paraId="248A237C" w14:textId="77777777" w:rsidR="00BE78C5" w:rsidRPr="004D6C02" w:rsidRDefault="00BE78C5" w:rsidP="00BE78C5">
      <w:pPr>
        <w:pStyle w:val="Textkrper"/>
      </w:pPr>
    </w:p>
    <w:p w14:paraId="62800B36" w14:textId="77777777" w:rsidR="00654301" w:rsidRPr="004D6C02" w:rsidRDefault="00654301" w:rsidP="00BE78C5">
      <w:pPr>
        <w:pStyle w:val="Textkrper"/>
      </w:pPr>
    </w:p>
    <w:tbl>
      <w:tblPr>
        <w:tblStyle w:val="Tabellenraster"/>
        <w:tblW w:w="0" w:type="auto"/>
        <w:jc w:val="center"/>
        <w:tblBorders>
          <w:top w:val="single" w:sz="4" w:space="0" w:color="4F81BD" w:themeColor="accent1"/>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6"/>
        <w:gridCol w:w="3096"/>
        <w:gridCol w:w="3097"/>
      </w:tblGrid>
      <w:tr w:rsidR="00B57336" w:rsidRPr="004D6C02" w14:paraId="586612A9" w14:textId="77777777" w:rsidTr="00785E28">
        <w:trPr>
          <w:jc w:val="center"/>
        </w:trPr>
        <w:tc>
          <w:tcPr>
            <w:tcW w:w="3096" w:type="dxa"/>
          </w:tcPr>
          <w:p w14:paraId="653AF52D" w14:textId="77777777" w:rsidR="00B57336" w:rsidRPr="004D6C02" w:rsidRDefault="00B57336" w:rsidP="00785E28">
            <w:pPr>
              <w:pStyle w:val="Textkrper"/>
              <w:spacing w:after="160"/>
              <w:rPr>
                <w:bCs/>
              </w:rPr>
            </w:pPr>
          </w:p>
        </w:tc>
        <w:tc>
          <w:tcPr>
            <w:tcW w:w="3096" w:type="dxa"/>
          </w:tcPr>
          <w:p w14:paraId="21DCA208" w14:textId="77777777" w:rsidR="00B57336" w:rsidRPr="004D6C02" w:rsidRDefault="00B57336" w:rsidP="00785E28">
            <w:pPr>
              <w:pStyle w:val="Textkrper"/>
              <w:spacing w:after="160"/>
              <w:rPr>
                <w:bCs/>
              </w:rPr>
            </w:pPr>
          </w:p>
        </w:tc>
        <w:tc>
          <w:tcPr>
            <w:tcW w:w="3097" w:type="dxa"/>
          </w:tcPr>
          <w:p w14:paraId="2840C8DA" w14:textId="77777777" w:rsidR="00B57336" w:rsidRPr="004D6C02" w:rsidRDefault="00B57336" w:rsidP="00785E28">
            <w:pPr>
              <w:pStyle w:val="Textkrper"/>
              <w:rPr>
                <w:bCs/>
              </w:rPr>
            </w:pPr>
          </w:p>
        </w:tc>
      </w:tr>
      <w:tr w:rsidR="00B57336" w:rsidRPr="004D6C02" w14:paraId="48559029" w14:textId="77777777" w:rsidTr="00785E28">
        <w:trPr>
          <w:jc w:val="center"/>
        </w:trPr>
        <w:tc>
          <w:tcPr>
            <w:tcW w:w="3096" w:type="dxa"/>
          </w:tcPr>
          <w:p w14:paraId="5EE6B176" w14:textId="77777777" w:rsidR="00B57336" w:rsidRPr="004D6C02" w:rsidRDefault="00B57336" w:rsidP="00B57336">
            <w:pPr>
              <w:pStyle w:val="Textkrper"/>
              <w:spacing w:after="160"/>
              <w:rPr>
                <w:bCs/>
              </w:rPr>
            </w:pPr>
            <w:r>
              <w:rPr>
                <w:bCs/>
              </w:rPr>
              <w:t xml:space="preserve">Felix Schulze </w:t>
            </w:r>
            <w:proofErr w:type="spellStart"/>
            <w:r>
              <w:rPr>
                <w:bCs/>
              </w:rPr>
              <w:t>Mönking</w:t>
            </w:r>
            <w:proofErr w:type="spellEnd"/>
          </w:p>
        </w:tc>
        <w:tc>
          <w:tcPr>
            <w:tcW w:w="3096" w:type="dxa"/>
          </w:tcPr>
          <w:p w14:paraId="5332F46D" w14:textId="77777777" w:rsidR="00B57336" w:rsidRPr="004D6C02" w:rsidRDefault="00B57336" w:rsidP="00785E28">
            <w:pPr>
              <w:pStyle w:val="Textkrper"/>
              <w:spacing w:after="160"/>
              <w:rPr>
                <w:bCs/>
              </w:rPr>
            </w:pPr>
            <w:r>
              <w:rPr>
                <w:bCs/>
              </w:rPr>
              <w:t>Felix Wessel</w:t>
            </w:r>
          </w:p>
        </w:tc>
        <w:tc>
          <w:tcPr>
            <w:tcW w:w="3097" w:type="dxa"/>
          </w:tcPr>
          <w:p w14:paraId="64D7DD66" w14:textId="77777777" w:rsidR="00B57336" w:rsidRPr="004D6C02" w:rsidRDefault="00B57336" w:rsidP="00785E28">
            <w:pPr>
              <w:pStyle w:val="Textkrper"/>
              <w:rPr>
                <w:bCs/>
              </w:rPr>
            </w:pPr>
            <w:r>
              <w:rPr>
                <w:bCs/>
              </w:rPr>
              <w:t xml:space="preserve">Patrick </w:t>
            </w:r>
            <w:proofErr w:type="spellStart"/>
            <w:r>
              <w:rPr>
                <w:bCs/>
              </w:rPr>
              <w:t>Wiebeler</w:t>
            </w:r>
            <w:proofErr w:type="spellEnd"/>
          </w:p>
        </w:tc>
      </w:tr>
    </w:tbl>
    <w:p w14:paraId="15884346" w14:textId="77777777" w:rsidR="00654301" w:rsidRPr="004D6C02" w:rsidRDefault="00654301" w:rsidP="00BE78C5">
      <w:pPr>
        <w:pStyle w:val="Textkrper"/>
      </w:pPr>
    </w:p>
    <w:p w14:paraId="278987C2" w14:textId="77777777" w:rsidR="00654301" w:rsidRPr="004D6C02" w:rsidRDefault="00654301" w:rsidP="00BE78C5">
      <w:pPr>
        <w:pStyle w:val="Textkrper"/>
      </w:pPr>
    </w:p>
    <w:p w14:paraId="6229E136" w14:textId="77777777" w:rsidR="00654301" w:rsidRPr="004D6C02" w:rsidRDefault="00654301" w:rsidP="00BE78C5">
      <w:pPr>
        <w:pStyle w:val="Textkrper"/>
      </w:pPr>
    </w:p>
    <w:sectPr w:rsidR="00654301" w:rsidRPr="004D6C02" w:rsidSect="00C23E14">
      <w:footerReference w:type="default" r:id="rId29"/>
      <w:pgSz w:w="11907" w:h="16839" w:code="9"/>
      <w:pgMar w:top="1417" w:right="1417" w:bottom="1134" w:left="1417" w:header="568" w:footer="567" w:gutter="0"/>
      <w:pgNumType w:fmt="upperRoman" w:start="4"/>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hammel" w:date="2012-06-09T17:23:00Z" w:initials="h">
    <w:p w14:paraId="7BB1B63F" w14:textId="77777777" w:rsidR="00CC5469" w:rsidRDefault="00CC5469">
      <w:pPr>
        <w:pStyle w:val="Kommentartext"/>
      </w:pPr>
      <w:bookmarkStart w:id="4" w:name="_GoBack"/>
      <w:bookmarkEnd w:id="4"/>
      <w:r>
        <w:rPr>
          <w:rStyle w:val="Kommentarzeichen"/>
        </w:rPr>
        <w:annotationRef/>
      </w:r>
      <w:r>
        <w:t xml:space="preserve">MAG </w:t>
      </w:r>
      <w:proofErr w:type="spellStart"/>
      <w:r>
        <w:t>for</w:t>
      </w:r>
      <w:proofErr w:type="spellEnd"/>
      <w:r>
        <w:t xml:space="preserve"> Print: Alle Verzeichnisse aktualisieren</w:t>
      </w:r>
    </w:p>
  </w:comment>
  <w:comment w:id="5" w:author="hammel" w:date="2012-06-09T17:25:00Z" w:initials="h">
    <w:p w14:paraId="6BA982B9" w14:textId="77777777" w:rsidR="00CC5469" w:rsidRDefault="00CC5469">
      <w:pPr>
        <w:pStyle w:val="Kommentartext"/>
      </w:pPr>
      <w:r>
        <w:rPr>
          <w:rStyle w:val="Kommentarzeichen"/>
        </w:rPr>
        <w:annotationRef/>
      </w:r>
      <w:r>
        <w:t xml:space="preserve">Anleitung für neue </w:t>
      </w:r>
      <w:proofErr w:type="spellStart"/>
      <w:r>
        <w:t>GlossareinträgE</w:t>
      </w:r>
      <w:proofErr w:type="spellEnd"/>
      <w:r>
        <w:t>:</w:t>
      </w:r>
    </w:p>
    <w:p w14:paraId="6108EC5D" w14:textId="77777777" w:rsidR="00CC5469" w:rsidRDefault="00CC5469" w:rsidP="00CC5469">
      <w:pPr>
        <w:pStyle w:val="Kommentartext"/>
        <w:numPr>
          <w:ilvl w:val="0"/>
          <w:numId w:val="33"/>
        </w:numPr>
      </w:pPr>
      <w:r>
        <w:t>Am Ende eine Zeile neu einfügen</w:t>
      </w:r>
    </w:p>
    <w:p w14:paraId="2E60A10D" w14:textId="77777777" w:rsidR="00CC5469" w:rsidRDefault="00CC5469" w:rsidP="00CC5469">
      <w:pPr>
        <w:pStyle w:val="Kommentartext"/>
        <w:numPr>
          <w:ilvl w:val="0"/>
          <w:numId w:val="33"/>
        </w:numPr>
      </w:pPr>
      <w:r>
        <w:t>Alle Begriff nach dem neuen Eintrag ausschneiden</w:t>
      </w:r>
    </w:p>
    <w:p w14:paraId="4C0F2D77" w14:textId="77777777" w:rsidR="00CC5469" w:rsidRDefault="00CC5469" w:rsidP="00CC5469">
      <w:pPr>
        <w:pStyle w:val="Kommentartext"/>
        <w:numPr>
          <w:ilvl w:val="0"/>
          <w:numId w:val="33"/>
        </w:numPr>
      </w:pPr>
      <w:r>
        <w:t>Neuen Eintrag hinschreiben</w:t>
      </w:r>
    </w:p>
    <w:p w14:paraId="7D4FFB7A" w14:textId="77777777" w:rsidR="00CC5469" w:rsidRDefault="00CC5469" w:rsidP="00CC5469">
      <w:pPr>
        <w:pStyle w:val="Kommentartext"/>
        <w:numPr>
          <w:ilvl w:val="0"/>
          <w:numId w:val="33"/>
        </w:numPr>
      </w:pPr>
      <w:r>
        <w:t>Alle ausgeschnitten Einträge nach dem neuen wieder einfügen</w:t>
      </w:r>
    </w:p>
    <w:p w14:paraId="006F81F1" w14:textId="77777777" w:rsidR="00CC5469" w:rsidRDefault="00CC5469" w:rsidP="00CC5469">
      <w:pPr>
        <w:pStyle w:val="Kommentartext"/>
        <w:numPr>
          <w:ilvl w:val="0"/>
          <w:numId w:val="33"/>
        </w:numPr>
      </w:pPr>
      <w:r>
        <w:t>Viola!</w:t>
      </w:r>
    </w:p>
  </w:comment>
  <w:comment w:id="22" w:author="hammel" w:date="2012-06-10T13:05:00Z" w:initials="h">
    <w:p w14:paraId="50D8AF60" w14:textId="77777777" w:rsidR="007F234D" w:rsidRDefault="007F234D">
      <w:pPr>
        <w:pStyle w:val="Kommentartext"/>
      </w:pPr>
      <w:r>
        <w:t xml:space="preserve">MAG: </w:t>
      </w:r>
      <w:r>
        <w:rPr>
          <w:rStyle w:val="Kommentarzeichen"/>
        </w:rPr>
        <w:annotationRef/>
      </w:r>
      <w:r>
        <w:t>Ist jetzt drin, nach QS durch einen Dritten diesen Ko</w:t>
      </w:r>
      <w:r>
        <w:t>m</w:t>
      </w:r>
      <w:r>
        <w:t>mentar löschen</w:t>
      </w:r>
    </w:p>
  </w:comment>
  <w:comment w:id="66" w:author="hammel" w:date="2012-06-10T13:04:00Z" w:initials="h">
    <w:p w14:paraId="23CCD1E4" w14:textId="77777777" w:rsidR="000602D9" w:rsidRDefault="000602D9">
      <w:pPr>
        <w:pStyle w:val="Kommentartext"/>
      </w:pPr>
      <w:r>
        <w:rPr>
          <w:rStyle w:val="Kommentarzeichen"/>
        </w:rPr>
        <w:annotationRef/>
      </w:r>
      <w:r>
        <w:t>Hier fehlt noch eine Überleitung</w:t>
      </w:r>
    </w:p>
    <w:p w14:paraId="039CD8DF" w14:textId="77777777" w:rsidR="007F234D" w:rsidRDefault="007F234D">
      <w:pPr>
        <w:pStyle w:val="Kommentartext"/>
      </w:pPr>
      <w:r>
        <w:t>Mag: Jetzt gefüllt, nach QS durch Dritten löschen</w:t>
      </w:r>
    </w:p>
  </w:comment>
  <w:comment w:id="77" w:author="hammel" w:date="2012-06-10T13:04:00Z" w:initials="h">
    <w:p w14:paraId="3338899A" w14:textId="77777777" w:rsidR="000602D9" w:rsidRDefault="000602D9">
      <w:pPr>
        <w:pStyle w:val="Kommentartext"/>
      </w:pPr>
      <w:r>
        <w:rPr>
          <w:rStyle w:val="Kommentarzeichen"/>
        </w:rPr>
        <w:annotationRef/>
      </w:r>
      <w:r>
        <w:t>Hier fehlt eine M</w:t>
      </w:r>
      <w:r>
        <w:t>i</w:t>
      </w:r>
      <w:r>
        <w:t>nieinleitung</w:t>
      </w:r>
      <w:r w:rsidR="007F234D">
        <w:t xml:space="preserve">, </w:t>
      </w:r>
    </w:p>
    <w:p w14:paraId="1B03A154" w14:textId="77777777" w:rsidR="007F234D" w:rsidRDefault="007F234D">
      <w:pPr>
        <w:pStyle w:val="Kommentartext"/>
      </w:pPr>
      <w:r>
        <w:t>MAG: Jetzt drin, nach QS durch Dritten diesen Kommentar löschen</w:t>
      </w:r>
    </w:p>
  </w:comment>
  <w:comment w:id="82" w:author="hammel" w:date="2012-06-09T15:13:00Z" w:initials="h">
    <w:p w14:paraId="7550D8D2" w14:textId="77777777" w:rsidR="000602D9" w:rsidRDefault="000602D9">
      <w:pPr>
        <w:pStyle w:val="Kommentartext"/>
      </w:pPr>
      <w:r>
        <w:rPr>
          <w:rStyle w:val="Kommentarzeichen"/>
        </w:rPr>
        <w:annotationRef/>
      </w:r>
      <w:r>
        <w:t>@FSM kannst du noch eine kurze Begründung für den Too</w:t>
      </w:r>
      <w:r>
        <w:t>l</w:t>
      </w:r>
      <w:r>
        <w:t>wechsel einbauen?</w:t>
      </w:r>
    </w:p>
  </w:comment>
  <w:comment w:id="88" w:author="hammel" w:date="2012-06-09T17:22:00Z" w:initials="h">
    <w:p w14:paraId="399AF12B" w14:textId="77777777" w:rsidR="00CC5469" w:rsidRDefault="00CC5469">
      <w:pPr>
        <w:pStyle w:val="Kommentartext"/>
      </w:pPr>
      <w:r>
        <w:rPr>
          <w:rStyle w:val="Kommentarzeichen"/>
        </w:rPr>
        <w:annotationRef/>
      </w:r>
      <w:r>
        <w:t xml:space="preserve">MAG für Print: </w:t>
      </w:r>
      <w:proofErr w:type="spellStart"/>
      <w:r>
        <w:t>aufhgübschen</w:t>
      </w:r>
      <w:proofErr w:type="spellEnd"/>
    </w:p>
  </w:comment>
  <w:comment w:id="112" w:author="" w:date="2012-06-09T16:08:00Z" w:initials="">
    <w:p w14:paraId="0822C249" w14:textId="77777777" w:rsidR="000602D9" w:rsidRPr="007C5A33" w:rsidRDefault="000602D9" w:rsidP="007C5A33">
      <w:r w:rsidRPr="007C5A33">
        <w:t xml:space="preserve">Martin </w:t>
      </w:r>
      <w:proofErr w:type="spellStart"/>
      <w:r w:rsidRPr="007C5A33">
        <w:t>Garrels</w:t>
      </w:r>
      <w:proofErr w:type="spellEnd"/>
      <w:r w:rsidRPr="007C5A33">
        <w:t>:</w:t>
      </w:r>
    </w:p>
    <w:p w14:paraId="38841ED2" w14:textId="77777777" w:rsidR="000602D9" w:rsidRDefault="000602D9" w:rsidP="007C5A33">
      <w:pPr>
        <w:pBdr>
          <w:bottom w:val="single" w:sz="12" w:space="0" w:color="808080"/>
        </w:pBdr>
      </w:pPr>
      <w:r>
        <w:t xml:space="preserve">hier fehlt noch </w:t>
      </w:r>
      <w:proofErr w:type="spellStart"/>
      <w:r>
        <w:t>inhalt</w:t>
      </w:r>
      <w:proofErr w:type="spellEnd"/>
      <w:r>
        <w:t xml:space="preserve">: Entwicklung der ersten </w:t>
      </w:r>
      <w:proofErr w:type="spellStart"/>
      <w:r>
        <w:t>Mockups</w:t>
      </w:r>
      <w:proofErr w:type="spellEnd"/>
      <w:r>
        <w:t xml:space="preserve"> in PP bis zur Überarbe</w:t>
      </w:r>
      <w:r>
        <w:t>i</w:t>
      </w:r>
      <w:r>
        <w:t xml:space="preserve">tung dieser und </w:t>
      </w:r>
      <w:proofErr w:type="spellStart"/>
      <w:r>
        <w:t>verwendung</w:t>
      </w:r>
      <w:proofErr w:type="spellEnd"/>
      <w:r>
        <w:t xml:space="preserve"> von online-</w:t>
      </w:r>
      <w:proofErr w:type="spellStart"/>
      <w:r>
        <w:t>Mockup</w:t>
      </w:r>
      <w:proofErr w:type="spellEnd"/>
      <w:r>
        <w:t>-generator.</w:t>
      </w:r>
    </w:p>
    <w:p w14:paraId="3F9F2FE3" w14:textId="77777777" w:rsidR="000602D9" w:rsidRDefault="000602D9" w:rsidP="007C5A33">
      <w:r>
        <w:t xml:space="preserve">Martin </w:t>
      </w:r>
      <w:proofErr w:type="spellStart"/>
      <w:r>
        <w:t>Garrels</w:t>
      </w:r>
      <w:proofErr w:type="spellEnd"/>
      <w:r>
        <w:t>:</w:t>
      </w:r>
    </w:p>
    <w:p w14:paraId="58FCE9E3" w14:textId="77777777" w:rsidR="000602D9" w:rsidRDefault="000602D9" w:rsidP="007C5A33">
      <w:pPr>
        <w:pBdr>
          <w:bottom w:val="single" w:sz="12" w:space="0" w:color="808080"/>
        </w:pBdr>
      </w:pPr>
      <w:r>
        <w:t xml:space="preserve">mit bunten </w:t>
      </w:r>
      <w:proofErr w:type="spellStart"/>
      <w:r>
        <w:t>bildchen</w:t>
      </w:r>
      <w:proofErr w:type="spellEnd"/>
    </w:p>
    <w:p w14:paraId="79A57BCF" w14:textId="77777777" w:rsidR="000602D9" w:rsidRDefault="000602D9" w:rsidP="007C5A33">
      <w:r>
        <w:t xml:space="preserve">Alexander </w:t>
      </w:r>
      <w:proofErr w:type="spellStart"/>
      <w:r>
        <w:t>Benölken</w:t>
      </w:r>
      <w:proofErr w:type="spellEnd"/>
      <w:r>
        <w:t>:</w:t>
      </w:r>
    </w:p>
    <w:p w14:paraId="5C8BA5F0" w14:textId="77777777" w:rsidR="000602D9" w:rsidRDefault="000602D9" w:rsidP="007C5A33">
      <w:r>
        <w:t>@FSM: machst du das noch?</w:t>
      </w:r>
    </w:p>
  </w:comment>
  <w:comment w:id="113" w:author="hammel" w:date="2012-06-09T16:12:00Z" w:initials="h">
    <w:p w14:paraId="7469DE0C" w14:textId="77777777" w:rsidR="000602D9" w:rsidRDefault="000602D9">
      <w:pPr>
        <w:pStyle w:val="Kommentartext"/>
      </w:pPr>
      <w:r>
        <w:rPr>
          <w:rStyle w:val="Kommentarzeichen"/>
        </w:rPr>
        <w:annotationRef/>
      </w:r>
      <w:r>
        <w:t>MAG vor dem Druck: Seitenumbruch verschönern</w:t>
      </w:r>
    </w:p>
  </w:comment>
  <w:comment w:id="115" w:author="hammel" w:date="2012-06-09T16:15:00Z" w:initials="h">
    <w:p w14:paraId="1C7867D9" w14:textId="77777777" w:rsidR="000602D9" w:rsidRDefault="000602D9">
      <w:pPr>
        <w:pStyle w:val="Kommentartext"/>
      </w:pPr>
      <w:r>
        <w:rPr>
          <w:rStyle w:val="Kommentarzeichen"/>
        </w:rPr>
        <w:annotationRef/>
      </w:r>
      <w:r>
        <w:t xml:space="preserve">MAG </w:t>
      </w:r>
      <w:proofErr w:type="spellStart"/>
      <w:r>
        <w:t>for</w:t>
      </w:r>
      <w:proofErr w:type="spellEnd"/>
      <w:r>
        <w:t xml:space="preserve"> </w:t>
      </w:r>
      <w:proofErr w:type="spellStart"/>
      <w:r>
        <w:t>print</w:t>
      </w:r>
      <w:proofErr w:type="spellEnd"/>
      <w:r>
        <w:t xml:space="preserve">: Seitenumbruch </w:t>
      </w:r>
      <w:proofErr w:type="spellStart"/>
      <w:r>
        <w:t>aufhübschen</w:t>
      </w:r>
      <w:proofErr w:type="spellEnd"/>
    </w:p>
  </w:comment>
  <w:comment w:id="118" w:author="hammel" w:date="2012-06-09T17:21:00Z" w:initials="h">
    <w:p w14:paraId="5234C27A" w14:textId="77777777" w:rsidR="00CC5469" w:rsidRDefault="00CC5469">
      <w:pPr>
        <w:pStyle w:val="Kommentartext"/>
      </w:pPr>
      <w:r>
        <w:rPr>
          <w:rStyle w:val="Kommentarzeichen"/>
        </w:rPr>
        <w:annotationRef/>
      </w:r>
      <w:r>
        <w:t xml:space="preserve">MAG </w:t>
      </w:r>
      <w:proofErr w:type="spellStart"/>
      <w:r>
        <w:t>for</w:t>
      </w:r>
      <w:proofErr w:type="spellEnd"/>
      <w:r>
        <w:t xml:space="preserve"> Print: Seitenwechsel?</w:t>
      </w:r>
    </w:p>
  </w:comment>
  <w:comment w:id="125" w:author="hammel" w:date="2012-06-10T13:12:00Z" w:initials="h">
    <w:p w14:paraId="5194046C" w14:textId="77777777" w:rsidR="00096AFE" w:rsidRDefault="00096AFE">
      <w:pPr>
        <w:pStyle w:val="Kommentartext"/>
      </w:pP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comment>
  <w:comment w:id="126" w:author="hammel" w:date="2012-06-10T13:12:00Z" w:initials="h">
    <w:p w14:paraId="15CF200D"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460D3D48" w14:textId="77777777" w:rsidR="00096AFE" w:rsidRDefault="00096AFE">
      <w:pPr>
        <w:pStyle w:val="Kommentartext"/>
      </w:pPr>
    </w:p>
  </w:comment>
  <w:comment w:id="127" w:author="hammel" w:date="2012-06-10T13:12:00Z" w:initials="h">
    <w:p w14:paraId="3F6618EE"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4AD72A77" w14:textId="77777777" w:rsidR="00096AFE" w:rsidRDefault="00096AFE">
      <w:pPr>
        <w:pStyle w:val="Kommentartext"/>
      </w:pPr>
    </w:p>
  </w:comment>
  <w:comment w:id="129" w:author="hammel" w:date="2012-06-10T13:13:00Z" w:initials="h">
    <w:p w14:paraId="79544C5A"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320200D9" w14:textId="77777777" w:rsidR="00096AFE" w:rsidRDefault="00096AFE">
      <w:pPr>
        <w:pStyle w:val="Kommentartext"/>
      </w:pPr>
    </w:p>
  </w:comment>
  <w:comment w:id="130" w:author="hammel" w:date="2012-06-10T13:14:00Z" w:initials="h">
    <w:p w14:paraId="712B208E" w14:textId="77777777" w:rsidR="00096AFE" w:rsidRDefault="00096AFE" w:rsidP="00096AFE">
      <w:pPr>
        <w:pStyle w:val="Kommentartext"/>
      </w:pPr>
      <w:r>
        <w:rPr>
          <w:rStyle w:val="Kommentarzeichen"/>
        </w:rPr>
        <w:annotationRef/>
      </w:r>
      <w:r>
        <w:t xml:space="preserve">MAG: </w:t>
      </w:r>
      <w:r>
        <w:rPr>
          <w:rStyle w:val="Kommentarzeichen"/>
        </w:rPr>
        <w:annotationRef/>
      </w:r>
      <w:r>
        <w:t xml:space="preserve">Würde ich in  Umsetzung </w:t>
      </w:r>
      <w:r>
        <w:sym w:font="Wingdings" w:char="F0E0"/>
      </w:r>
      <w:r>
        <w:t xml:space="preserve"> </w:t>
      </w:r>
      <w:proofErr w:type="spellStart"/>
      <w:r>
        <w:t>Softwarenetwicklungswer</w:t>
      </w:r>
      <w:r>
        <w:t>k</w:t>
      </w:r>
      <w:r>
        <w:t>zeug</w:t>
      </w:r>
      <w:proofErr w:type="spellEnd"/>
      <w:r>
        <w:t xml:space="preserve"> sehen</w:t>
      </w:r>
    </w:p>
    <w:p w14:paraId="1E8CD702" w14:textId="77777777" w:rsidR="00096AFE" w:rsidRDefault="00096AFE">
      <w:pPr>
        <w:pStyle w:val="Kommentartext"/>
      </w:pPr>
    </w:p>
  </w:comment>
  <w:comment w:id="133" w:author="hammel" w:date="2012-06-10T13:05:00Z" w:initials="h">
    <w:p w14:paraId="4D15A992" w14:textId="77777777" w:rsidR="007F234D" w:rsidRDefault="007F234D">
      <w:pPr>
        <w:pStyle w:val="Kommentartext"/>
      </w:pPr>
      <w:r>
        <w:t xml:space="preserve">MAG: </w:t>
      </w:r>
      <w:r>
        <w:rPr>
          <w:rStyle w:val="Kommentarzeichen"/>
        </w:rPr>
        <w:annotationRef/>
      </w:r>
      <w:r>
        <w:t xml:space="preserve">Ist jetzt gefüllt, nach QS durch dritten </w:t>
      </w:r>
      <w:proofErr w:type="spellStart"/>
      <w:r>
        <w:t>kommentar</w:t>
      </w:r>
      <w:proofErr w:type="spellEnd"/>
      <w:r>
        <w:t xml:space="preserve"> löschen</w:t>
      </w:r>
    </w:p>
  </w:comment>
  <w:comment w:id="136" w:author="hammel" w:date="2012-06-10T13:05:00Z" w:initials="h">
    <w:p w14:paraId="53172B6B" w14:textId="77777777" w:rsidR="00CC5469" w:rsidRDefault="00CC5469">
      <w:pPr>
        <w:pStyle w:val="Kommentartext"/>
      </w:pPr>
      <w:r>
        <w:rPr>
          <w:rStyle w:val="Kommentarzeichen"/>
        </w:rPr>
        <w:annotationRef/>
      </w:r>
      <w:r>
        <w:t xml:space="preserve">MAG: Ich </w:t>
      </w:r>
      <w:proofErr w:type="spellStart"/>
      <w:r>
        <w:t>habs</w:t>
      </w:r>
      <w:proofErr w:type="spellEnd"/>
      <w:r>
        <w:t xml:space="preserve"> auch nochmal umformuliert, besser?</w:t>
      </w:r>
    </w:p>
    <w:p w14:paraId="3AE9787F" w14:textId="77777777" w:rsidR="007F234D" w:rsidRDefault="007F234D">
      <w:pPr>
        <w:pStyle w:val="Kommentartext"/>
      </w:pPr>
      <w:r>
        <w:t>Nach QS durch einen Dritten Kommentar löschen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69A77C" w14:textId="77777777" w:rsidR="00521D62" w:rsidRDefault="00521D62">
      <w:r>
        <w:separator/>
      </w:r>
    </w:p>
  </w:endnote>
  <w:endnote w:type="continuationSeparator" w:id="0">
    <w:p w14:paraId="6DDCC5C6" w14:textId="77777777" w:rsidR="00521D62" w:rsidRDefault="00521D62">
      <w:r>
        <w:continuationSeparator/>
      </w:r>
    </w:p>
  </w:endnote>
  <w:endnote w:type="continuationNotice" w:id="1">
    <w:p w14:paraId="0A8E8B58" w14:textId="77777777" w:rsidR="00521D62" w:rsidRDefault="00521D62">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9ED48" w14:textId="77777777" w:rsidR="000602D9" w:rsidRPr="00CD4994" w:rsidRDefault="00521D62" w:rsidP="00265837">
    <w:pPr>
      <w:pStyle w:val="Fuzeile"/>
      <w:rPr>
        <w:b/>
      </w:rPr>
    </w:pPr>
    <w:r>
      <w:fldChar w:fldCharType="begin"/>
    </w:r>
    <w:r>
      <w:instrText xml:space="preserve"> REF dokument_titel \h  \* MERGEFORMAT </w:instrText>
    </w:r>
    <w:r>
      <w:fldChar w:fldCharType="separate"/>
    </w:r>
    <w:sdt>
      <w:sdtPr>
        <w:alias w:val="Titel"/>
        <w:id w:val="-1347472657"/>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1119723185"/>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3A3985" w:rsidRPr="00CC728C">
      <w:rPr>
        <w:b/>
        <w:color w:val="FFFFFF" w:themeColor="background1"/>
      </w:rPr>
      <w:fldChar w:fldCharType="begin"/>
    </w:r>
    <w:r w:rsidR="000602D9" w:rsidRPr="00CC728C">
      <w:rPr>
        <w:b/>
        <w:color w:val="FFFFFF" w:themeColor="background1"/>
      </w:rPr>
      <w:instrText xml:space="preserve"> PAGE   \* MERGEFORMAT </w:instrText>
    </w:r>
    <w:r w:rsidR="003A3985" w:rsidRPr="00CC728C">
      <w:rPr>
        <w:b/>
        <w:color w:val="FFFFFF" w:themeColor="background1"/>
      </w:rPr>
      <w:fldChar w:fldCharType="separate"/>
    </w:r>
    <w:r w:rsidR="0049174C">
      <w:rPr>
        <w:b/>
        <w:noProof/>
        <w:color w:val="FFFFFF" w:themeColor="background1"/>
      </w:rPr>
      <w:t>1</w:t>
    </w:r>
    <w:r w:rsidR="003A3985"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171132" w14:textId="77777777" w:rsidR="000602D9" w:rsidRPr="00B34539" w:rsidRDefault="000602D9"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583F4" w14:textId="77777777" w:rsidR="000602D9" w:rsidRPr="00CD4994" w:rsidRDefault="00521D62" w:rsidP="00C23E14">
    <w:pPr>
      <w:pStyle w:val="Fuzeile"/>
      <w:tabs>
        <w:tab w:val="clear" w:pos="8640"/>
        <w:tab w:val="left" w:pos="8505"/>
      </w:tabs>
      <w:rPr>
        <w:b/>
      </w:rPr>
    </w:pPr>
    <w:r>
      <w:fldChar w:fldCharType="begin"/>
    </w:r>
    <w:r>
      <w:instrText xml:space="preserve"> REF dokument_titel \h  \* MERGEFORMAT </w:instrText>
    </w:r>
    <w:r>
      <w:fldChar w:fldCharType="separate"/>
    </w:r>
    <w:sdt>
      <w:sdtPr>
        <w:alias w:val="Titel"/>
        <w:id w:val="20136021"/>
        <w:dataBinding w:prefixMappings="xmlns:ns0='http://schemas.openxmlformats.org/package/2006/metadata/core-properties' xmlns:ns1='http://purl.org/dc/elements/1.1/'" w:xpath="/ns0:coreProperties[1]/ns1:title[1]" w:storeItemID="{6C3C8BC8-F283-45AE-878A-BAB7291924A1}"/>
        <w:text/>
      </w:sdtPr>
      <w:sdtEndPr/>
      <w:sdtContent>
        <w:r w:rsidR="000602D9">
          <w:t>Reflexionsbericht</w:t>
        </w:r>
      </w:sdtContent>
    </w:sdt>
    <w:r>
      <w:fldChar w:fldCharType="end"/>
    </w:r>
    <w:r>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0602D9" w:rsidRPr="00F263C8">
      <w:tab/>
    </w:r>
    <w:r>
      <w:fldChar w:fldCharType="begin"/>
    </w:r>
    <w:r>
      <w:instrText xml:space="preserve"> REF dokument_datum \h  \* MERGEFORMAT </w:instrText>
    </w:r>
    <w:r>
      <w:fldChar w:fldCharType="separate"/>
    </w:r>
    <w:sdt>
      <w:sdtPr>
        <w:alias w:val="Datum"/>
        <w:id w:val="20136022"/>
        <w:dataBinding w:prefixMappings="xmlns:ns0='http://schemas.microsoft.com/office/2006/coverPageProps'" w:xpath="/ns0:CoverPageProperties[1]/ns0:PublishDate[1]" w:storeItemID="{55AF091B-3C7A-41E3-B477-F2FDAA23CFDA}"/>
        <w:date w:fullDate="2012-06-11T00:00:00Z">
          <w:dateFormat w:val="dd.MM.yyyy"/>
          <w:lid w:val="de-DE"/>
          <w:storeMappedDataAs w:val="dateTime"/>
          <w:calendar w:val="gregorian"/>
        </w:date>
      </w:sdtPr>
      <w:sdtEndPr/>
      <w:sdtContent>
        <w:r w:rsidR="000602D9">
          <w:t>11.06.2012</w:t>
        </w:r>
      </w:sdtContent>
    </w:sdt>
    <w:r>
      <w:fldChar w:fldCharType="end"/>
    </w:r>
    <w:r w:rsidR="000602D9">
      <w:tab/>
    </w:r>
    <w:r w:rsidR="003A3985" w:rsidRPr="00CC728C">
      <w:rPr>
        <w:b/>
        <w:color w:val="FFFFFF" w:themeColor="background1"/>
      </w:rPr>
      <w:fldChar w:fldCharType="begin"/>
    </w:r>
    <w:r w:rsidR="000602D9" w:rsidRPr="00CC728C">
      <w:rPr>
        <w:b/>
        <w:color w:val="FFFFFF" w:themeColor="background1"/>
      </w:rPr>
      <w:instrText xml:space="preserve"> PAGE   \* MERGEFORMAT </w:instrText>
    </w:r>
    <w:r w:rsidR="003A3985" w:rsidRPr="00CC728C">
      <w:rPr>
        <w:b/>
        <w:color w:val="FFFFFF" w:themeColor="background1"/>
      </w:rPr>
      <w:fldChar w:fldCharType="separate"/>
    </w:r>
    <w:r w:rsidR="0049174C">
      <w:rPr>
        <w:b/>
        <w:noProof/>
        <w:color w:val="FFFFFF" w:themeColor="background1"/>
      </w:rPr>
      <w:t>IV</w:t>
    </w:r>
    <w:r w:rsidR="003A3985"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88369A" w14:textId="77777777" w:rsidR="00521D62" w:rsidRDefault="00521D62" w:rsidP="00354736">
      <w:pPr>
        <w:spacing w:after="60"/>
      </w:pPr>
      <w:r>
        <w:separator/>
      </w:r>
    </w:p>
  </w:footnote>
  <w:footnote w:type="continuationSeparator" w:id="0">
    <w:p w14:paraId="297D72FC" w14:textId="77777777" w:rsidR="00521D62" w:rsidRDefault="00521D62" w:rsidP="001806A8">
      <w:pPr>
        <w:spacing w:after="0"/>
      </w:pPr>
      <w:r>
        <w:continuationSeparator/>
      </w:r>
    </w:p>
  </w:footnote>
  <w:footnote w:type="continuationNotice" w:id="1">
    <w:p w14:paraId="3CA0A7B8" w14:textId="77777777" w:rsidR="00521D62" w:rsidRDefault="00521D62">
      <w:pPr>
        <w:spacing w:after="0"/>
      </w:pPr>
    </w:p>
  </w:footnote>
  <w:footnote w:id="2">
    <w:p w14:paraId="29C064B3" w14:textId="77777777" w:rsidR="000602D9" w:rsidRDefault="000602D9">
      <w:pPr>
        <w:pStyle w:val="Funotentext"/>
      </w:pPr>
      <w:r>
        <w:rPr>
          <w:rStyle w:val="Funotenzeichen"/>
        </w:rPr>
        <w:footnoteRef/>
      </w:r>
      <w:r>
        <w:t xml:space="preserve"> Siehe </w:t>
      </w:r>
      <w:r w:rsidRPr="0042249C">
        <w:t>https://github.com</w:t>
      </w:r>
      <w:r>
        <w:t>.</w:t>
      </w:r>
    </w:p>
  </w:footnote>
  <w:footnote w:id="3">
    <w:p w14:paraId="54E3E238" w14:textId="77777777" w:rsidR="000602D9" w:rsidRDefault="000602D9">
      <w:pPr>
        <w:pStyle w:val="Funotentext"/>
      </w:pPr>
      <w:r>
        <w:rPr>
          <w:rStyle w:val="Funotenzeichen"/>
        </w:rPr>
        <w:footnoteRef/>
      </w:r>
      <w:r>
        <w:t xml:space="preserve"> Siehe http://</w:t>
      </w:r>
      <w:r w:rsidRPr="0042249C">
        <w:t>docs.google.com/?hl=de</w:t>
      </w:r>
      <w:r>
        <w:t>.</w:t>
      </w:r>
    </w:p>
  </w:footnote>
  <w:footnote w:id="4">
    <w:p w14:paraId="456A6B37" w14:textId="77777777" w:rsidR="000602D9" w:rsidRDefault="000602D9">
      <w:pPr>
        <w:pStyle w:val="Funotentext"/>
      </w:pPr>
      <w:r>
        <w:rPr>
          <w:rStyle w:val="Funotenzeichen"/>
        </w:rPr>
        <w:footnoteRef/>
      </w:r>
      <w:r>
        <w:t xml:space="preserve"> Siehe </w:t>
      </w:r>
      <w:r w:rsidRPr="0042249C">
        <w:t>https://www.dropbox.com</w:t>
      </w:r>
      <w:r>
        <w:t>.</w:t>
      </w:r>
    </w:p>
  </w:footnote>
  <w:footnote w:id="5">
    <w:p w14:paraId="1E9FF3E6" w14:textId="77777777" w:rsidR="000602D9" w:rsidRDefault="000602D9">
      <w:pPr>
        <w:pStyle w:val="Funotentext"/>
      </w:pPr>
      <w:r>
        <w:rPr>
          <w:rStyle w:val="Funotenzeichen"/>
        </w:rPr>
        <w:footnoteRef/>
      </w:r>
      <w:r>
        <w:t xml:space="preserve"> Siehe </w:t>
      </w:r>
      <w:r>
        <w:rPr>
          <w:lang w:bidi="ar-SA"/>
        </w:rPr>
        <w:t>http://code.google.com/p/tortoisegit/.</w:t>
      </w:r>
    </w:p>
  </w:footnote>
  <w:footnote w:id="6">
    <w:p w14:paraId="795C8D00" w14:textId="77777777" w:rsidR="000602D9" w:rsidRDefault="000602D9">
      <w:pPr>
        <w:pStyle w:val="Funotentext"/>
      </w:pPr>
      <w:r>
        <w:rPr>
          <w:rStyle w:val="Funotenzeichen"/>
        </w:rPr>
        <w:footnoteRef/>
      </w:r>
      <w:r>
        <w:t xml:space="preserve"> Siehe Artefakte auf CD „Auswahl Modellierungswerkzeug.pdf“.</w:t>
      </w:r>
    </w:p>
  </w:footnote>
  <w:footnote w:id="7">
    <w:p w14:paraId="6E9A4005" w14:textId="77777777" w:rsidR="000602D9" w:rsidRDefault="000602D9">
      <w:pPr>
        <w:pStyle w:val="Funotentext"/>
      </w:pPr>
      <w:r>
        <w:rPr>
          <w:rStyle w:val="Funotenzeichen"/>
        </w:rPr>
        <w:footnoteRef/>
      </w:r>
      <w:r>
        <w:t xml:space="preserve"> Siehe </w:t>
      </w:r>
      <w:r w:rsidRPr="00FA7CE1">
        <w:t>http://office.microsoft.com/de-de/powerpoint/</w:t>
      </w:r>
      <w:r>
        <w:t>.</w:t>
      </w:r>
    </w:p>
  </w:footnote>
  <w:footnote w:id="8">
    <w:p w14:paraId="2E96E5CC" w14:textId="77777777" w:rsidR="000602D9" w:rsidRDefault="000602D9">
      <w:pPr>
        <w:pStyle w:val="Funotentext"/>
      </w:pPr>
      <w:r>
        <w:rPr>
          <w:rStyle w:val="Funotenzeichen"/>
        </w:rPr>
        <w:footnoteRef/>
      </w:r>
      <w:r>
        <w:t xml:space="preserve"> Siehe </w:t>
      </w:r>
      <w:r w:rsidRPr="00FA7CE1">
        <w:t>www.eclipse.org/</w:t>
      </w:r>
      <w:r>
        <w:t>.</w:t>
      </w:r>
    </w:p>
  </w:footnote>
  <w:footnote w:id="9">
    <w:p w14:paraId="6DFA7ED3" w14:textId="77777777" w:rsidR="000602D9" w:rsidRDefault="000602D9">
      <w:pPr>
        <w:pStyle w:val="Funotentext"/>
      </w:pPr>
      <w:r>
        <w:rPr>
          <w:rStyle w:val="Funotenzeichen"/>
        </w:rPr>
        <w:footnoteRef/>
      </w:r>
      <w:r>
        <w:t xml:space="preserve"> Vgl. </w:t>
      </w:r>
      <w:proofErr w:type="spellStart"/>
      <w:r>
        <w:t>o.V</w:t>
      </w:r>
      <w:proofErr w:type="spellEnd"/>
      <w:r>
        <w:t>. (2012).</w:t>
      </w:r>
    </w:p>
  </w:footnote>
  <w:footnote w:id="10">
    <w:p w14:paraId="3DE05BF0" w14:textId="77777777" w:rsidR="000602D9" w:rsidRDefault="000602D9">
      <w:pPr>
        <w:pStyle w:val="Funotentext"/>
      </w:pPr>
      <w:r>
        <w:rPr>
          <w:rStyle w:val="Funotenzeichen"/>
        </w:rPr>
        <w:footnoteRef/>
      </w:r>
      <w:r>
        <w:t xml:space="preserve"> </w:t>
      </w:r>
      <w:r w:rsidRPr="00272AA5">
        <w:t>Vgl. Schatten, A</w:t>
      </w:r>
      <w:r>
        <w:t xml:space="preserve">.; </w:t>
      </w:r>
      <w:proofErr w:type="spellStart"/>
      <w:r>
        <w:t>Biffl</w:t>
      </w:r>
      <w:proofErr w:type="spellEnd"/>
      <w:r>
        <w:t>, S. et al., S. 48f.</w:t>
      </w:r>
    </w:p>
  </w:footnote>
  <w:footnote w:id="11">
    <w:p w14:paraId="6333E69E" w14:textId="77777777" w:rsidR="000602D9" w:rsidRDefault="000602D9">
      <w:pPr>
        <w:pStyle w:val="Funotentext"/>
      </w:pPr>
      <w:r>
        <w:rPr>
          <w:rStyle w:val="Funotenzeichen"/>
        </w:rPr>
        <w:footnoteRef/>
      </w:r>
      <w:r>
        <w:t xml:space="preserve"> Vgl.</w:t>
      </w:r>
      <w:r>
        <w:rPr>
          <w:lang w:bidi="ar-SA"/>
        </w:rPr>
        <w:t xml:space="preserve"> Schatten, A.; </w:t>
      </w:r>
      <w:proofErr w:type="spellStart"/>
      <w:r>
        <w:rPr>
          <w:lang w:bidi="ar-SA"/>
        </w:rPr>
        <w:t>Biffl</w:t>
      </w:r>
      <w:proofErr w:type="spellEnd"/>
      <w:r>
        <w:rPr>
          <w:lang w:bidi="ar-SA"/>
        </w:rPr>
        <w:t>, S. et al., S. 68.</w:t>
      </w:r>
    </w:p>
  </w:footnote>
  <w:footnote w:id="12">
    <w:p w14:paraId="592332D5" w14:textId="77777777"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 64f.</w:t>
      </w:r>
    </w:p>
  </w:footnote>
  <w:footnote w:id="13">
    <w:p w14:paraId="366203C0" w14:textId="77777777" w:rsidR="000602D9" w:rsidRDefault="000602D9">
      <w:pPr>
        <w:pStyle w:val="Funotentext"/>
      </w:pPr>
      <w:r>
        <w:rPr>
          <w:rStyle w:val="Funotenzeichen"/>
        </w:rPr>
        <w:footnoteRef/>
      </w:r>
      <w:r>
        <w:t xml:space="preserve"> </w:t>
      </w:r>
      <w:r>
        <w:rPr>
          <w:lang w:bidi="ar-SA"/>
        </w:rPr>
        <w:t xml:space="preserve">Dieses Aufgabenteilung sollte in diesem Projekt vermeiden werden, siehe Kap. </w:t>
      </w:r>
      <w:r w:rsidR="003A3985">
        <w:rPr>
          <w:lang w:bidi="ar-SA"/>
        </w:rPr>
        <w:fldChar w:fldCharType="begin"/>
      </w:r>
      <w:r>
        <w:rPr>
          <w:lang w:bidi="ar-SA"/>
        </w:rPr>
        <w:instrText xml:space="preserve"> REF _Ref327008338 \r \h </w:instrText>
      </w:r>
      <w:r w:rsidR="003A3985">
        <w:rPr>
          <w:lang w:bidi="ar-SA"/>
        </w:rPr>
      </w:r>
      <w:r w:rsidR="003A3985">
        <w:rPr>
          <w:lang w:bidi="ar-SA"/>
        </w:rPr>
        <w:fldChar w:fldCharType="separate"/>
      </w:r>
      <w:r>
        <w:rPr>
          <w:lang w:bidi="ar-SA"/>
        </w:rPr>
        <w:t>2.3</w:t>
      </w:r>
      <w:r w:rsidR="003A3985">
        <w:rPr>
          <w:lang w:bidi="ar-SA"/>
        </w:rPr>
        <w:fldChar w:fldCharType="end"/>
      </w:r>
      <w:r>
        <w:rPr>
          <w:lang w:bidi="ar-SA"/>
        </w:rPr>
        <w:t xml:space="preserve"> „</w:t>
      </w:r>
      <w:r w:rsidR="003A3985">
        <w:rPr>
          <w:lang w:bidi="ar-SA"/>
        </w:rPr>
        <w:fldChar w:fldCharType="begin"/>
      </w:r>
      <w:r>
        <w:rPr>
          <w:lang w:bidi="ar-SA"/>
        </w:rPr>
        <w:instrText xml:space="preserve"> REF _Ref327008338 \h </w:instrText>
      </w:r>
      <w:r w:rsidR="003A3985">
        <w:rPr>
          <w:lang w:bidi="ar-SA"/>
        </w:rPr>
      </w:r>
      <w:r w:rsidR="003A3985">
        <w:rPr>
          <w:lang w:bidi="ar-SA"/>
        </w:rPr>
        <w:fldChar w:fldCharType="separate"/>
      </w:r>
      <w:r>
        <w:rPr>
          <w:lang w:bidi="ar-SA"/>
        </w:rPr>
        <w:t>Entscheidungskompetenz</w:t>
      </w:r>
      <w:r w:rsidR="003A3985">
        <w:rPr>
          <w:lang w:bidi="ar-SA"/>
        </w:rPr>
        <w:fldChar w:fldCharType="end"/>
      </w:r>
      <w:r>
        <w:rPr>
          <w:lang w:bidi="ar-SA"/>
        </w:rPr>
        <w:t xml:space="preserve">“, S. </w:t>
      </w:r>
      <w:r w:rsidR="003A3985">
        <w:rPr>
          <w:lang w:bidi="ar-SA"/>
        </w:rPr>
        <w:fldChar w:fldCharType="begin"/>
      </w:r>
      <w:r>
        <w:rPr>
          <w:lang w:bidi="ar-SA"/>
        </w:rPr>
        <w:instrText xml:space="preserve"> PAGEREF _Ref327008338 \h </w:instrText>
      </w:r>
      <w:r w:rsidR="003A3985">
        <w:rPr>
          <w:lang w:bidi="ar-SA"/>
        </w:rPr>
      </w:r>
      <w:r w:rsidR="003A3985">
        <w:rPr>
          <w:lang w:bidi="ar-SA"/>
        </w:rPr>
        <w:fldChar w:fldCharType="separate"/>
      </w:r>
      <w:r>
        <w:rPr>
          <w:noProof/>
          <w:lang w:bidi="ar-SA"/>
        </w:rPr>
        <w:t>3</w:t>
      </w:r>
      <w:r w:rsidR="003A3985">
        <w:rPr>
          <w:lang w:bidi="ar-SA"/>
        </w:rPr>
        <w:fldChar w:fldCharType="end"/>
      </w:r>
      <w:r>
        <w:rPr>
          <w:lang w:bidi="ar-SA"/>
        </w:rPr>
        <w:t>.</w:t>
      </w:r>
    </w:p>
  </w:footnote>
  <w:footnote w:id="14">
    <w:p w14:paraId="6936A594" w14:textId="77777777" w:rsidR="000602D9" w:rsidRDefault="000602D9">
      <w:pPr>
        <w:pStyle w:val="Funotentext"/>
      </w:pPr>
      <w:r>
        <w:rPr>
          <w:rStyle w:val="Funotenzeichen"/>
        </w:rPr>
        <w:footnoteRef/>
      </w:r>
      <w:r>
        <w:t xml:space="preserve"> Vgl. </w:t>
      </w:r>
      <w:proofErr w:type="spellStart"/>
      <w:r>
        <w:t>Schwaber</w:t>
      </w:r>
      <w:proofErr w:type="spellEnd"/>
      <w:r>
        <w:t>, K. (2012).</w:t>
      </w:r>
    </w:p>
  </w:footnote>
  <w:footnote w:id="15">
    <w:p w14:paraId="707B0DE2" w14:textId="77777777" w:rsidR="000602D9" w:rsidRDefault="000602D9">
      <w:pPr>
        <w:pStyle w:val="Funotentext"/>
      </w:pPr>
      <w:r>
        <w:rPr>
          <w:rStyle w:val="Funotenzeichen"/>
        </w:rPr>
        <w:footnoteRef/>
      </w:r>
      <w:r>
        <w:t xml:space="preserve"> </w:t>
      </w:r>
      <w:r>
        <w:rPr>
          <w:lang w:bidi="ar-SA"/>
        </w:rPr>
        <w:t xml:space="preserve">Vgl. Schatten, A.; </w:t>
      </w:r>
      <w:proofErr w:type="spellStart"/>
      <w:r>
        <w:rPr>
          <w:lang w:bidi="ar-SA"/>
        </w:rPr>
        <w:t>Biffl</w:t>
      </w:r>
      <w:proofErr w:type="spellEnd"/>
      <w:r>
        <w:rPr>
          <w:lang w:bidi="ar-SA"/>
        </w:rPr>
        <w:t>, S. et al., S.58ff.</w:t>
      </w:r>
    </w:p>
  </w:footnote>
  <w:footnote w:id="16">
    <w:p w14:paraId="3BD07F41" w14:textId="77777777" w:rsidR="000602D9" w:rsidRDefault="000602D9">
      <w:pPr>
        <w:pStyle w:val="Funotentext"/>
      </w:pPr>
      <w:r>
        <w:rPr>
          <w:rStyle w:val="Funotenzeichen"/>
        </w:rPr>
        <w:footnoteRef/>
      </w:r>
      <w:r>
        <w:t xml:space="preserve"> Siehe </w:t>
      </w:r>
      <w:r w:rsidRPr="00040C50">
        <w:t>http://www.microsoft.com/project/de/de/default.aspx</w:t>
      </w:r>
      <w:r>
        <w:t>.</w:t>
      </w:r>
    </w:p>
  </w:footnote>
  <w:footnote w:id="17">
    <w:p w14:paraId="48AEA685" w14:textId="77777777" w:rsidR="000602D9" w:rsidRDefault="000602D9">
      <w:pPr>
        <w:pStyle w:val="Funotentext"/>
      </w:pPr>
      <w:r>
        <w:rPr>
          <w:rStyle w:val="Funotenzeichen"/>
        </w:rPr>
        <w:footnoteRef/>
      </w:r>
      <w:r>
        <w:t xml:space="preserve"> Siehe </w:t>
      </w:r>
      <w:r w:rsidRPr="00040C50">
        <w:t>http://office.microsoft.com/de-de/excel/</w:t>
      </w:r>
      <w:r>
        <w:t>.</w:t>
      </w:r>
    </w:p>
  </w:footnote>
  <w:footnote w:id="18">
    <w:p w14:paraId="6F372836" w14:textId="77777777" w:rsidR="000602D9" w:rsidRDefault="000602D9">
      <w:pPr>
        <w:pStyle w:val="Funotentext"/>
      </w:pPr>
      <w:r>
        <w:rPr>
          <w:rStyle w:val="Funotenzeichen"/>
        </w:rPr>
        <w:footnoteRef/>
      </w:r>
      <w:r>
        <w:t xml:space="preserve"> Siehe dazu auch Besprechungsprotokoll vom 21.03.2012, Top 3.</w:t>
      </w:r>
    </w:p>
  </w:footnote>
  <w:footnote w:id="19">
    <w:p w14:paraId="320E8F09" w14:textId="77777777" w:rsidR="000602D9" w:rsidRDefault="000602D9">
      <w:pPr>
        <w:pStyle w:val="Funotentext"/>
      </w:pPr>
      <w:r>
        <w:rPr>
          <w:rStyle w:val="Funotenzeichen"/>
        </w:rPr>
        <w:footnoteRef/>
      </w:r>
      <w:r>
        <w:t xml:space="preserve"> Vgl. </w:t>
      </w:r>
      <w:proofErr w:type="spellStart"/>
      <w:r>
        <w:rPr>
          <w:lang w:bidi="ar-SA"/>
        </w:rPr>
        <w:t>Kaack</w:t>
      </w:r>
      <w:proofErr w:type="spellEnd"/>
      <w:r>
        <w:rPr>
          <w:lang w:bidi="ar-SA"/>
        </w:rPr>
        <w:t>, J. (2012).</w:t>
      </w:r>
    </w:p>
  </w:footnote>
  <w:footnote w:id="20">
    <w:p w14:paraId="73922A01" w14:textId="77777777" w:rsidR="000602D9" w:rsidRDefault="000602D9">
      <w:pPr>
        <w:pStyle w:val="Funotentext"/>
      </w:pPr>
      <w:r>
        <w:rPr>
          <w:rStyle w:val="Funotenzeichen"/>
        </w:rPr>
        <w:footnoteRef/>
      </w:r>
      <w:r>
        <w:t xml:space="preserve"> Siehe Artefakte auf CD „LH_Evantalizer.pdf“, Kap. 2.2 „Anwendungsfalldiagramm“, S. 9.</w:t>
      </w:r>
    </w:p>
  </w:footnote>
  <w:footnote w:id="21">
    <w:p w14:paraId="49624B1E" w14:textId="77777777" w:rsidR="000602D9" w:rsidRDefault="000602D9">
      <w:pPr>
        <w:pStyle w:val="Funotentext"/>
      </w:pPr>
      <w:r>
        <w:rPr>
          <w:rStyle w:val="Funotenzeichen"/>
        </w:rPr>
        <w:footnoteRef/>
      </w:r>
      <w:r>
        <w:t xml:space="preserve"> Siehe Artefakte auf CD „LH_Evantalizer.pdf“, Kap. 1 „Zielbestimmung und Zielgruppen“, S. 4ff.</w:t>
      </w:r>
    </w:p>
  </w:footnote>
  <w:footnote w:id="22">
    <w:p w14:paraId="5AE8A72C" w14:textId="77777777" w:rsidR="000602D9" w:rsidRPr="00D0216A" w:rsidRDefault="000602D9">
      <w:pPr>
        <w:pStyle w:val="Funotentext"/>
      </w:pPr>
      <w:r>
        <w:rPr>
          <w:rStyle w:val="Funotenzeichen"/>
        </w:rPr>
        <w:footnoteRef/>
      </w:r>
      <w:r w:rsidRPr="00EF6533">
        <w:t xml:space="preserve"> Vgl. </w:t>
      </w:r>
      <w:r w:rsidRPr="00EF6533">
        <w:rPr>
          <w:lang w:bidi="ar-SA"/>
        </w:rPr>
        <w:t xml:space="preserve">Cooper, A.; Reimann, R. et al. </w:t>
      </w:r>
      <w:r w:rsidRPr="00D0216A">
        <w:rPr>
          <w:lang w:bidi="ar-SA"/>
        </w:rPr>
        <w:t>(2010), S. 131.</w:t>
      </w:r>
    </w:p>
  </w:footnote>
  <w:footnote w:id="23">
    <w:p w14:paraId="2A6224B1" w14:textId="77777777" w:rsidR="000602D9" w:rsidRDefault="000602D9" w:rsidP="00D0216A">
      <w:pPr>
        <w:pStyle w:val="Funotentext"/>
      </w:pPr>
      <w:r>
        <w:rPr>
          <w:rStyle w:val="Funotenzeichen"/>
        </w:rPr>
        <w:footnoteRef/>
      </w:r>
      <w:r>
        <w:t xml:space="preserve"> Siehe Artefakte auf CD „PH_Evantalizer.pdf“, Kap. 2 „Funktionale Anforderungen“, Seite 4ff und Kap. 3 Qual</w:t>
      </w:r>
      <w:r>
        <w:t>i</w:t>
      </w:r>
      <w:r>
        <w:t xml:space="preserve">tätsanforderungen, S. 18ff. </w:t>
      </w:r>
    </w:p>
  </w:footnote>
  <w:footnote w:id="24">
    <w:p w14:paraId="12266EC0" w14:textId="77777777" w:rsidR="000602D9" w:rsidRDefault="000602D9">
      <w:pPr>
        <w:pStyle w:val="Funotentext"/>
      </w:pPr>
      <w:r>
        <w:rPr>
          <w:rStyle w:val="Funotenzeichen"/>
        </w:rPr>
        <w:footnoteRef/>
      </w:r>
      <w:r>
        <w:t xml:space="preserve"> Siehe Artefakte auf CD „PH_Evantalizer.pdf“ und „Anwendungsarchitektur.pdf“.</w:t>
      </w:r>
    </w:p>
  </w:footnote>
  <w:footnote w:id="25">
    <w:p w14:paraId="6773640F" w14:textId="77777777" w:rsidR="000602D9" w:rsidRDefault="000602D9">
      <w:pPr>
        <w:pStyle w:val="Funotentext"/>
      </w:pPr>
      <w:r>
        <w:rPr>
          <w:rStyle w:val="Funotenzeichen"/>
        </w:rPr>
        <w:footnoteRef/>
      </w:r>
      <w:r>
        <w:t xml:space="preserve"> Eigene Darstellung.</w:t>
      </w:r>
    </w:p>
  </w:footnote>
  <w:footnote w:id="26">
    <w:p w14:paraId="50D28903" w14:textId="77777777" w:rsidR="000602D9" w:rsidRDefault="000602D9">
      <w:pPr>
        <w:pStyle w:val="Funotentext"/>
      </w:pPr>
      <w:r>
        <w:rPr>
          <w:rStyle w:val="Funotenzeichen"/>
        </w:rPr>
        <w:footnoteRef/>
      </w:r>
      <w:r>
        <w:t xml:space="preserve"> Siehe Artefakte auf CD „Projekt-Expose.pdf“.</w:t>
      </w:r>
    </w:p>
  </w:footnote>
  <w:footnote w:id="27">
    <w:p w14:paraId="37DF11B4" w14:textId="77777777" w:rsidR="000602D9" w:rsidRDefault="000602D9">
      <w:pPr>
        <w:pStyle w:val="Funotentext"/>
      </w:pPr>
      <w:r>
        <w:rPr>
          <w:rStyle w:val="Funotenzeichen"/>
        </w:rPr>
        <w:footnoteRef/>
      </w:r>
      <w:r>
        <w:t xml:space="preserve"> Siehe Artefakte auf CD „Auswahl Modellierungswerkzeug.pdf“.</w:t>
      </w:r>
    </w:p>
  </w:footnote>
  <w:footnote w:id="28">
    <w:p w14:paraId="03B70986" w14:textId="77777777" w:rsidR="000602D9" w:rsidRDefault="000602D9">
      <w:pPr>
        <w:pStyle w:val="Funotentext"/>
      </w:pPr>
      <w:r>
        <w:rPr>
          <w:rStyle w:val="Funotenzeichen"/>
        </w:rPr>
        <w:footnoteRef/>
      </w:r>
      <w:r>
        <w:t xml:space="preserve"> Siehe </w:t>
      </w:r>
      <w:r w:rsidRPr="00F46F1E">
        <w:t>http://www.microsoft.com/germany/msdn/academic/dreamspark/default.aspx</w:t>
      </w:r>
      <w:r>
        <w:t>.</w:t>
      </w:r>
    </w:p>
  </w:footnote>
  <w:footnote w:id="29">
    <w:p w14:paraId="1FF51912" w14:textId="77777777" w:rsidR="000602D9" w:rsidRDefault="000602D9">
      <w:pPr>
        <w:pStyle w:val="Funotentext"/>
      </w:pPr>
      <w:r>
        <w:rPr>
          <w:rStyle w:val="Funotenzeichen"/>
        </w:rPr>
        <w:footnoteRef/>
      </w:r>
      <w:r>
        <w:t xml:space="preserve"> Siehe </w:t>
      </w:r>
      <w:r w:rsidRPr="00F46F1E">
        <w:t>http://office.microsoft.com/de-de/visio/</w:t>
      </w:r>
      <w:r>
        <w:t>.</w:t>
      </w:r>
    </w:p>
  </w:footnote>
  <w:footnote w:id="30">
    <w:p w14:paraId="18CF94A5" w14:textId="77777777" w:rsidR="000602D9" w:rsidRDefault="000602D9">
      <w:pPr>
        <w:pStyle w:val="Funotentext"/>
      </w:pPr>
      <w:r>
        <w:rPr>
          <w:rStyle w:val="Funotenzeichen"/>
        </w:rPr>
        <w:footnoteRef/>
      </w:r>
      <w:r>
        <w:t xml:space="preserve"> Siehe </w:t>
      </w:r>
      <w:r w:rsidRPr="00F46F1E">
        <w:t>http://builds.balsamiq.com/b/mockups-web-demo/</w:t>
      </w:r>
      <w:r>
        <w:t>.</w:t>
      </w:r>
    </w:p>
  </w:footnote>
  <w:footnote w:id="31">
    <w:p w14:paraId="6E862DE5" w14:textId="77777777" w:rsidR="000602D9" w:rsidRDefault="000602D9">
      <w:pPr>
        <w:pStyle w:val="Funotentext"/>
      </w:pPr>
      <w:r>
        <w:rPr>
          <w:rStyle w:val="Funotenzeichen"/>
        </w:rPr>
        <w:footnoteRef/>
      </w:r>
      <w:r>
        <w:t xml:space="preserve"> Siehe </w:t>
      </w:r>
      <w:r w:rsidRPr="00C50A0F">
        <w:t>http://www.springsource.org/spring-roo</w:t>
      </w:r>
      <w:r>
        <w:t>.</w:t>
      </w:r>
    </w:p>
  </w:footnote>
  <w:footnote w:id="32">
    <w:p w14:paraId="2C9B8D9F" w14:textId="77777777" w:rsidR="000602D9" w:rsidRDefault="000602D9">
      <w:pPr>
        <w:pStyle w:val="Funotentext"/>
      </w:pPr>
      <w:r>
        <w:rPr>
          <w:rStyle w:val="Funotenzeichen"/>
        </w:rPr>
        <w:footnoteRef/>
      </w:r>
      <w:r>
        <w:t xml:space="preserve"> Siehe Kap. </w:t>
      </w:r>
      <w:r w:rsidR="003A3985">
        <w:fldChar w:fldCharType="begin"/>
      </w:r>
      <w:r>
        <w:instrText xml:space="preserve"> REF _Ref327018897 \r \h </w:instrText>
      </w:r>
      <w:r w:rsidR="003A3985">
        <w:fldChar w:fldCharType="separate"/>
      </w:r>
      <w:r>
        <w:t>2.8</w:t>
      </w:r>
      <w:r w:rsidR="003A3985">
        <w:fldChar w:fldCharType="end"/>
      </w:r>
      <w:r>
        <w:t xml:space="preserve"> „</w:t>
      </w:r>
      <w:r w:rsidR="003A3985">
        <w:fldChar w:fldCharType="begin"/>
      </w:r>
      <w:r>
        <w:instrText xml:space="preserve"> REF _Ref327018897 \h </w:instrText>
      </w:r>
      <w:r w:rsidR="003A3985">
        <w:fldChar w:fldCharType="separate"/>
      </w:r>
      <w:r>
        <w:rPr>
          <w:lang w:bidi="ar-SA"/>
        </w:rPr>
        <w:t>RUP-Artefakte</w:t>
      </w:r>
      <w:r w:rsidR="003A3985">
        <w:fldChar w:fldCharType="end"/>
      </w:r>
      <w:r>
        <w:t xml:space="preserve">“, S. </w:t>
      </w:r>
      <w:r w:rsidR="003A3985">
        <w:fldChar w:fldCharType="begin"/>
      </w:r>
      <w:r>
        <w:instrText xml:space="preserve"> PAGEREF _Ref327018897 \h </w:instrText>
      </w:r>
      <w:r w:rsidR="003A3985">
        <w:fldChar w:fldCharType="separate"/>
      </w:r>
      <w:r>
        <w:rPr>
          <w:noProof/>
        </w:rPr>
        <w:t>8</w:t>
      </w:r>
      <w:r w:rsidR="003A3985">
        <w:fldChar w:fldCharType="end"/>
      </w:r>
      <w:r>
        <w:t>.</w:t>
      </w:r>
    </w:p>
  </w:footnote>
  <w:footnote w:id="33">
    <w:p w14:paraId="6694E819" w14:textId="77777777" w:rsidR="000602D9" w:rsidRDefault="000602D9">
      <w:pPr>
        <w:pStyle w:val="Funotentext"/>
      </w:pPr>
      <w:r>
        <w:rPr>
          <w:rStyle w:val="Funotenzeichen"/>
        </w:rPr>
        <w:footnoteRef/>
      </w:r>
      <w:r>
        <w:t xml:space="preserve"> Siehe Artefakte auf CD „Risikoanalyse.pdf“.</w:t>
      </w:r>
    </w:p>
  </w:footnote>
  <w:footnote w:id="34">
    <w:p w14:paraId="7998F107" w14:textId="77777777" w:rsidR="000602D9" w:rsidRDefault="000602D9">
      <w:pPr>
        <w:pStyle w:val="Funotentext"/>
      </w:pPr>
      <w:r>
        <w:rPr>
          <w:rStyle w:val="Funotenzeichen"/>
        </w:rPr>
        <w:footnoteRef/>
      </w:r>
      <w:r>
        <w:t xml:space="preserve"> Siehe Artefakte auf CD „Kosten-Nutzenabschätzung.pdf“</w:t>
      </w:r>
    </w:p>
  </w:footnote>
  <w:footnote w:id="35">
    <w:p w14:paraId="7B639399" w14:textId="77777777" w:rsidR="000602D9" w:rsidRDefault="000602D9">
      <w:pPr>
        <w:pStyle w:val="Funotentext"/>
      </w:pPr>
      <w:r>
        <w:rPr>
          <w:rStyle w:val="Funotenzeichen"/>
        </w:rPr>
        <w:footnoteRef/>
      </w:r>
      <w:r>
        <w:t xml:space="preserve"> Eigene Darstellung.</w:t>
      </w:r>
    </w:p>
  </w:footnote>
  <w:footnote w:id="36">
    <w:p w14:paraId="362250BD" w14:textId="77777777" w:rsidR="000602D9" w:rsidRDefault="000602D9">
      <w:pPr>
        <w:pStyle w:val="Funotentext"/>
      </w:pPr>
      <w:r>
        <w:rPr>
          <w:rStyle w:val="Funotenzeichen"/>
        </w:rPr>
        <w:footnoteRef/>
      </w:r>
      <w:r>
        <w:t xml:space="preserve"> Vgl.</w:t>
      </w:r>
      <w:r w:rsidRPr="005C66DA">
        <w:t xml:space="preserve"> </w:t>
      </w:r>
      <w:r>
        <w:t>Schulze, F. (2010), S. 52f</w:t>
      </w:r>
    </w:p>
  </w:footnote>
  <w:footnote w:id="37">
    <w:p w14:paraId="5D803BC0" w14:textId="77777777" w:rsidR="000602D9" w:rsidRDefault="000602D9">
      <w:pPr>
        <w:pStyle w:val="Funotentext"/>
      </w:pPr>
      <w:r>
        <w:rPr>
          <w:rStyle w:val="Funotenzeichen"/>
        </w:rPr>
        <w:footnoteRef/>
      </w:r>
      <w:r>
        <w:t xml:space="preserve"> Vgl. Kahlbrandt, B. (2001), S. 251f.</w:t>
      </w:r>
    </w:p>
  </w:footnote>
  <w:footnote w:id="38">
    <w:p w14:paraId="1B810D78" w14:textId="77777777" w:rsidR="000602D9" w:rsidRDefault="000602D9">
      <w:pPr>
        <w:pStyle w:val="Funotentext"/>
      </w:pPr>
      <w:r>
        <w:rPr>
          <w:rStyle w:val="Funotenzeichen"/>
        </w:rPr>
        <w:footnoteRef/>
      </w:r>
      <w:r>
        <w:t xml:space="preserve"> Siehe Artefakte auf CD „Glossar.pdf“, S. 2.</w:t>
      </w:r>
    </w:p>
  </w:footnote>
  <w:footnote w:id="39">
    <w:p w14:paraId="40EE6A78" w14:textId="77777777" w:rsidR="000602D9" w:rsidRDefault="000602D9">
      <w:pPr>
        <w:pStyle w:val="Funotentext"/>
      </w:pPr>
      <w:r>
        <w:rPr>
          <w:rStyle w:val="Funotenzeichen"/>
        </w:rPr>
        <w:footnoteRef/>
      </w:r>
      <w:r>
        <w:t xml:space="preserve"> Siehe Artefakte auf CD „Glossar.pdf“, S. 3.</w:t>
      </w:r>
    </w:p>
  </w:footnote>
  <w:footnote w:id="40">
    <w:p w14:paraId="15774813" w14:textId="77777777" w:rsidR="000602D9" w:rsidRDefault="000602D9">
      <w:pPr>
        <w:pStyle w:val="Funotentext"/>
      </w:pPr>
      <w:r>
        <w:rPr>
          <w:rStyle w:val="Funotenzeichen"/>
        </w:rPr>
        <w:footnoteRef/>
      </w:r>
      <w:r>
        <w:t xml:space="preserve"> Vgl. Kahlbrandt, B. (2001), S. 252.</w:t>
      </w:r>
    </w:p>
  </w:footnote>
  <w:footnote w:id="41">
    <w:p w14:paraId="1C14C983" w14:textId="77777777" w:rsidR="000602D9" w:rsidRDefault="000602D9">
      <w:pPr>
        <w:pStyle w:val="Funotentext"/>
      </w:pPr>
      <w:r>
        <w:rPr>
          <w:rStyle w:val="Funotenzeichen"/>
        </w:rPr>
        <w:footnoteRef/>
      </w:r>
      <w:r>
        <w:t xml:space="preserve"> Siehe Artefakte auf CD „LH_Eventalizer.pdf“, Kap. 2.1.3 „Administrationsfunktionen“, S. 8.</w:t>
      </w:r>
    </w:p>
  </w:footnote>
  <w:footnote w:id="42">
    <w:p w14:paraId="64835A70" w14:textId="77777777" w:rsidR="000602D9" w:rsidRDefault="000602D9">
      <w:pPr>
        <w:pStyle w:val="Funotentext"/>
      </w:pPr>
      <w:r>
        <w:rPr>
          <w:rStyle w:val="Funotenzeichen"/>
        </w:rPr>
        <w:footnoteRef/>
      </w:r>
      <w:r>
        <w:t xml:space="preserve"> Vgl. Brücher, C.; </w:t>
      </w:r>
      <w:proofErr w:type="spellStart"/>
      <w:r>
        <w:t>Jüdes</w:t>
      </w:r>
      <w:proofErr w:type="spellEnd"/>
      <w:r>
        <w:t>, F.; Kollmann, W. (2011), S. 187.</w:t>
      </w:r>
    </w:p>
  </w:footnote>
  <w:footnote w:id="43">
    <w:p w14:paraId="1E316F34" w14:textId="77777777" w:rsidR="000602D9" w:rsidRDefault="000602D9">
      <w:pPr>
        <w:pStyle w:val="Funotentext"/>
      </w:pPr>
      <w:r>
        <w:rPr>
          <w:rStyle w:val="Funotenzeichen"/>
        </w:rPr>
        <w:footnoteRef/>
      </w:r>
      <w:r>
        <w:t xml:space="preserve"> Eigene Darstellung.</w:t>
      </w:r>
    </w:p>
  </w:footnote>
  <w:footnote w:id="44">
    <w:p w14:paraId="6983E2AC" w14:textId="77777777" w:rsidR="000602D9" w:rsidRDefault="000602D9">
      <w:pPr>
        <w:pStyle w:val="Funotentext"/>
      </w:pPr>
      <w:r>
        <w:rPr>
          <w:rStyle w:val="Funotenzeichen"/>
        </w:rPr>
        <w:footnoteRef/>
      </w:r>
      <w:r>
        <w:t xml:space="preserve"> Eigene Darstellung.</w:t>
      </w:r>
    </w:p>
  </w:footnote>
  <w:footnote w:id="45">
    <w:p w14:paraId="039BD6F3" w14:textId="77777777" w:rsidR="000602D9" w:rsidRDefault="000602D9">
      <w:pPr>
        <w:pStyle w:val="Funotentext"/>
      </w:pPr>
      <w:r>
        <w:rPr>
          <w:rStyle w:val="Funotenzeichen"/>
        </w:rPr>
        <w:footnoteRef/>
      </w:r>
      <w:r>
        <w:t xml:space="preserve"> Eigene Darstellung.</w:t>
      </w:r>
    </w:p>
  </w:footnote>
  <w:footnote w:id="46">
    <w:p w14:paraId="0C91E26D" w14:textId="77777777" w:rsidR="000602D9" w:rsidRDefault="000602D9">
      <w:pPr>
        <w:pStyle w:val="Funotentext"/>
      </w:pPr>
      <w:r>
        <w:rPr>
          <w:rStyle w:val="Funotenzeichen"/>
        </w:rPr>
        <w:footnoteRef/>
      </w:r>
      <w:r>
        <w:t xml:space="preserve"> Eigene Darstellung.</w:t>
      </w:r>
    </w:p>
  </w:footnote>
  <w:footnote w:id="47">
    <w:p w14:paraId="53A82146" w14:textId="77777777" w:rsidR="000602D9" w:rsidRDefault="000602D9">
      <w:pPr>
        <w:pStyle w:val="Funotentext"/>
      </w:pPr>
      <w:r>
        <w:rPr>
          <w:rStyle w:val="Funotenzeichen"/>
        </w:rPr>
        <w:footnoteRef/>
      </w:r>
      <w:r>
        <w:t xml:space="preserve"> Vgl. Vogel-Heuser, B. (2009), S. 68.</w:t>
      </w:r>
    </w:p>
  </w:footnote>
  <w:footnote w:id="48">
    <w:p w14:paraId="741164AD" w14:textId="77777777" w:rsidR="001F3D9E" w:rsidRDefault="001F3D9E">
      <w:pPr>
        <w:pStyle w:val="Funotentext"/>
      </w:pPr>
      <w:r>
        <w:rPr>
          <w:rStyle w:val="Funotenzeichen"/>
        </w:rPr>
        <w:footnoteRef/>
      </w:r>
      <w:r>
        <w:t xml:space="preserve"> Eigene Darstellung.</w:t>
      </w:r>
    </w:p>
  </w:footnote>
  <w:footnote w:id="49">
    <w:p w14:paraId="5A50306A" w14:textId="77777777" w:rsidR="000602D9" w:rsidRDefault="000602D9">
      <w:pPr>
        <w:pStyle w:val="Funotentext"/>
      </w:pPr>
      <w:r>
        <w:rPr>
          <w:rStyle w:val="Funotenzeichen"/>
        </w:rPr>
        <w:footnoteRef/>
      </w:r>
      <w:r>
        <w:t xml:space="preserve"> Eigene Darstellung, siehe Artefakte auf CD „PH_Eventalizer.pdf“, Kap. 2.5. „Sequenzdiagramm“, S. 17.</w:t>
      </w:r>
    </w:p>
  </w:footnote>
  <w:footnote w:id="50">
    <w:p w14:paraId="515E3E2E" w14:textId="77777777" w:rsidR="000602D9" w:rsidRDefault="000602D9">
      <w:pPr>
        <w:pStyle w:val="Funotentext"/>
      </w:pPr>
      <w:r>
        <w:rPr>
          <w:rStyle w:val="Funotenzeichen"/>
        </w:rPr>
        <w:footnoteRef/>
      </w:r>
      <w:r>
        <w:t xml:space="preserve"> Vgl. </w:t>
      </w:r>
      <w:proofErr w:type="spellStart"/>
      <w:r>
        <w:t>o.V</w:t>
      </w:r>
      <w:proofErr w:type="spellEnd"/>
      <w:r>
        <w:t>. (2012b).</w:t>
      </w:r>
    </w:p>
  </w:footnote>
  <w:footnote w:id="51">
    <w:p w14:paraId="2784453A" w14:textId="77777777" w:rsidR="000602D9" w:rsidRDefault="000602D9">
      <w:pPr>
        <w:pStyle w:val="Funotentext"/>
      </w:pPr>
      <w:r>
        <w:rPr>
          <w:rStyle w:val="Funotenzeichen"/>
        </w:rPr>
        <w:footnoteRef/>
      </w:r>
      <w:r>
        <w:t xml:space="preserve"> Vgl. </w:t>
      </w:r>
      <w:proofErr w:type="spellStart"/>
      <w:r>
        <w:t>o.V</w:t>
      </w:r>
      <w:proofErr w:type="spellEnd"/>
      <w:r>
        <w:t>. (2012c).</w:t>
      </w:r>
    </w:p>
  </w:footnote>
  <w:footnote w:id="52">
    <w:p w14:paraId="186085BC" w14:textId="77777777" w:rsidR="000602D9" w:rsidRDefault="000602D9">
      <w:pPr>
        <w:pStyle w:val="Funotentext"/>
      </w:pPr>
      <w:r>
        <w:rPr>
          <w:rStyle w:val="Funotenzeichen"/>
        </w:rPr>
        <w:footnoteRef/>
      </w:r>
      <w:r>
        <w:t xml:space="preserve"> Eigene Darstellung basierend auf </w:t>
      </w:r>
      <w:proofErr w:type="spellStart"/>
      <w:r>
        <w:t>o.V</w:t>
      </w:r>
      <w:proofErr w:type="spellEnd"/>
      <w:r>
        <w:t>. (2012a).</w:t>
      </w:r>
    </w:p>
  </w:footnote>
  <w:footnote w:id="53">
    <w:p w14:paraId="49F73199" w14:textId="77777777"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o.V</w:t>
      </w:r>
      <w:proofErr w:type="spellEnd"/>
      <w:r w:rsidRPr="00DF4C8C">
        <w:rPr>
          <w:lang w:val="en-US"/>
        </w:rPr>
        <w:t>. (2012a).</w:t>
      </w:r>
      <w:proofErr w:type="gramEnd"/>
    </w:p>
  </w:footnote>
  <w:footnote w:id="54">
    <w:p w14:paraId="2B368C2E" w14:textId="77777777" w:rsidR="000602D9" w:rsidRPr="00DF4C8C" w:rsidRDefault="000602D9">
      <w:pPr>
        <w:pStyle w:val="Funotentext"/>
        <w:rPr>
          <w:lang w:val="en-US"/>
        </w:rPr>
      </w:pPr>
      <w:r>
        <w:rPr>
          <w:rStyle w:val="Funotenzeichen"/>
        </w:rPr>
        <w:footnoteRef/>
      </w:r>
      <w:r w:rsidRPr="00DF4C8C">
        <w:rPr>
          <w:lang w:val="en-US"/>
        </w:rPr>
        <w:t xml:space="preserve"> </w:t>
      </w:r>
      <w:proofErr w:type="spellStart"/>
      <w:proofErr w:type="gramStart"/>
      <w:r w:rsidRPr="00DF4C8C">
        <w:rPr>
          <w:lang w:val="en-US"/>
        </w:rPr>
        <w:t>Vgl</w:t>
      </w:r>
      <w:proofErr w:type="spellEnd"/>
      <w:r w:rsidRPr="00DF4C8C">
        <w:rPr>
          <w:lang w:val="en-US"/>
        </w:rPr>
        <w:t xml:space="preserve">. </w:t>
      </w:r>
      <w:proofErr w:type="spellStart"/>
      <w:r w:rsidRPr="00DF4C8C">
        <w:rPr>
          <w:lang w:val="en-US"/>
        </w:rPr>
        <w:t>Pronschinske</w:t>
      </w:r>
      <w:proofErr w:type="spellEnd"/>
      <w:r w:rsidRPr="00DF4C8C">
        <w:rPr>
          <w:lang w:val="en-US"/>
        </w:rPr>
        <w:t>, M. (2010).</w:t>
      </w:r>
      <w:proofErr w:type="gramEnd"/>
    </w:p>
  </w:footnote>
  <w:footnote w:id="55">
    <w:p w14:paraId="66AC9321" w14:textId="77777777" w:rsidR="000602D9" w:rsidRDefault="000602D9">
      <w:pPr>
        <w:pStyle w:val="Funotentext"/>
      </w:pPr>
      <w:r>
        <w:rPr>
          <w:rStyle w:val="Funotenzeichen"/>
        </w:rPr>
        <w:footnoteRef/>
      </w:r>
      <w:r>
        <w:t xml:space="preserve"> Siehe Artefakte auf CD „Wirtschaftlichkeitsbetrachtung.pdf“.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551B4" w14:textId="61CA1AE0" w:rsidR="000602D9" w:rsidRDefault="000602D9"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521D62">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rsidRPr="00BF2D8F">
      <w:t xml:space="preserve"> </w:t>
    </w:r>
    <w:r>
      <w:t xml:space="preserve">FST </w:t>
    </w:r>
    <w:r w:rsidRPr="008646BB">
      <w:t>Projekt "Eventalizer" (SS 2012) Team 5</w:t>
    </w:r>
    <w:r w:rsidR="000413F4">
      <w:t xml:space="preserve"> </w:t>
    </w:r>
    <w:r>
      <w:t xml:space="preserve"> </w:t>
    </w:r>
    <w:r w:rsidR="000413F4">
      <w:t xml:space="preserve"> </w:t>
    </w:r>
    <w:r>
      <w:t xml:space="preserve">      </w:t>
    </w:r>
    <w:r w:rsidRPr="00E93420">
      <w:rPr>
        <w:color w:val="FFFFFF" w:themeColor="background1"/>
      </w:rPr>
      <w:t>.</w:t>
    </w:r>
  </w:p>
  <w:p w14:paraId="4C6C0B68" w14:textId="77777777" w:rsidR="000602D9" w:rsidRDefault="000602D9"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7B60B8" w14:textId="77777777" w:rsidR="000602D9" w:rsidRPr="00B34539" w:rsidRDefault="000602D9"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1A961E"/>
    <w:lvl w:ilvl="0">
      <w:start w:val="1"/>
      <w:numFmt w:val="decimal"/>
      <w:lvlText w:val="%1."/>
      <w:lvlJc w:val="left"/>
      <w:pPr>
        <w:tabs>
          <w:tab w:val="num" w:pos="1492"/>
        </w:tabs>
        <w:ind w:left="1492" w:hanging="360"/>
      </w:pPr>
    </w:lvl>
  </w:abstractNum>
  <w:abstractNum w:abstractNumId="1">
    <w:nsid w:val="FFFFFF7D"/>
    <w:multiLevelType w:val="singleLevel"/>
    <w:tmpl w:val="172EBA92"/>
    <w:lvl w:ilvl="0">
      <w:start w:val="1"/>
      <w:numFmt w:val="decimal"/>
      <w:lvlText w:val="%1."/>
      <w:lvlJc w:val="left"/>
      <w:pPr>
        <w:tabs>
          <w:tab w:val="num" w:pos="1209"/>
        </w:tabs>
        <w:ind w:left="1209" w:hanging="360"/>
      </w:pPr>
    </w:lvl>
  </w:abstractNum>
  <w:abstractNum w:abstractNumId="2">
    <w:nsid w:val="FFFFFF7E"/>
    <w:multiLevelType w:val="singleLevel"/>
    <w:tmpl w:val="81089A06"/>
    <w:lvl w:ilvl="0">
      <w:start w:val="1"/>
      <w:numFmt w:val="decimal"/>
      <w:lvlText w:val="%1."/>
      <w:lvlJc w:val="left"/>
      <w:pPr>
        <w:tabs>
          <w:tab w:val="num" w:pos="926"/>
        </w:tabs>
        <w:ind w:left="926" w:hanging="360"/>
      </w:pPr>
    </w:lvl>
  </w:abstractNum>
  <w:abstractNum w:abstractNumId="3">
    <w:nsid w:val="FFFFFF7F"/>
    <w:multiLevelType w:val="singleLevel"/>
    <w:tmpl w:val="A0B49278"/>
    <w:lvl w:ilvl="0">
      <w:start w:val="1"/>
      <w:numFmt w:val="decimal"/>
      <w:lvlText w:val="%1."/>
      <w:lvlJc w:val="left"/>
      <w:pPr>
        <w:tabs>
          <w:tab w:val="num" w:pos="643"/>
        </w:tabs>
        <w:ind w:left="643" w:hanging="360"/>
      </w:pPr>
    </w:lvl>
  </w:abstractNum>
  <w:abstractNum w:abstractNumId="4">
    <w:nsid w:val="FFFFFF80"/>
    <w:multiLevelType w:val="singleLevel"/>
    <w:tmpl w:val="C5D64E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966A7B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B864F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11099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78C6D3A0"/>
    <w:lvl w:ilvl="0">
      <w:start w:val="1"/>
      <w:numFmt w:val="decimal"/>
      <w:lvlText w:val="%1."/>
      <w:lvlJc w:val="left"/>
      <w:pPr>
        <w:tabs>
          <w:tab w:val="num" w:pos="360"/>
        </w:tabs>
        <w:ind w:left="360" w:hanging="360"/>
      </w:pPr>
    </w:lvl>
  </w:abstractNum>
  <w:abstractNum w:abstractNumId="9">
    <w:nsid w:val="FFFFFF89"/>
    <w:multiLevelType w:val="singleLevel"/>
    <w:tmpl w:val="ADB8039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4"/>
    <w:multiLevelType w:val="hybridMultilevel"/>
    <w:tmpl w:val="00000004"/>
    <w:lvl w:ilvl="0" w:tplc="FFFFFFFF">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11">
    <w:nsid w:val="03E50B1D"/>
    <w:multiLevelType w:val="hybridMultilevel"/>
    <w:tmpl w:val="768E9C96"/>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C252AAE"/>
    <w:multiLevelType w:val="hybridMultilevel"/>
    <w:tmpl w:val="56B6FDB6"/>
    <w:lvl w:ilvl="0" w:tplc="04070001">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F7D6498"/>
    <w:multiLevelType w:val="multilevel"/>
    <w:tmpl w:val="9A703CAC"/>
    <w:numStyleLink w:val="Anhangsliste"/>
  </w:abstractNum>
  <w:abstractNum w:abstractNumId="14">
    <w:nsid w:val="20870E52"/>
    <w:multiLevelType w:val="hybridMultilevel"/>
    <w:tmpl w:val="3CA01A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2124075E"/>
    <w:multiLevelType w:val="hybridMultilevel"/>
    <w:tmpl w:val="D400BF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A43076D"/>
    <w:multiLevelType w:val="hybridMultilevel"/>
    <w:tmpl w:val="15E2E8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2A6C2B1F"/>
    <w:multiLevelType w:val="hybridMultilevel"/>
    <w:tmpl w:val="3678EA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2FC00D82"/>
    <w:multiLevelType w:val="hybridMultilevel"/>
    <w:tmpl w:val="C5A877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309F08D0"/>
    <w:multiLevelType w:val="hybridMultilevel"/>
    <w:tmpl w:val="F68048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33E50CA9"/>
    <w:multiLevelType w:val="hybridMultilevel"/>
    <w:tmpl w:val="E6E68A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3B11B16"/>
    <w:multiLevelType w:val="hybridMultilevel"/>
    <w:tmpl w:val="9EEA25C6"/>
    <w:lvl w:ilvl="0" w:tplc="92DEB97E">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90A4C2D"/>
    <w:multiLevelType w:val="hybridMultilevel"/>
    <w:tmpl w:val="D400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E710533"/>
    <w:multiLevelType w:val="hybridMultilevel"/>
    <w:tmpl w:val="D806DB50"/>
    <w:lvl w:ilvl="0" w:tplc="A00EC722">
      <w:start w:val="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7">
    <w:nsid w:val="53837F62"/>
    <w:multiLevelType w:val="hybridMultilevel"/>
    <w:tmpl w:val="86C6F8C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56C21A53"/>
    <w:multiLevelType w:val="hybridMultilevel"/>
    <w:tmpl w:val="43045AC2"/>
    <w:lvl w:ilvl="0" w:tplc="A14AFFD0">
      <w:start w:val="3"/>
      <w:numFmt w:val="bullet"/>
      <w:lvlText w:val="-"/>
      <w:lvlJc w:val="left"/>
      <w:pPr>
        <w:ind w:left="720" w:hanging="360"/>
      </w:pPr>
      <w:rPr>
        <w:rFonts w:ascii="Calibri" w:eastAsiaTheme="minorHAnsi" w:hAnsi="Calibri" w:cstheme="minorBidi"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2134466"/>
    <w:multiLevelType w:val="hybridMultilevel"/>
    <w:tmpl w:val="2F7E7768"/>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67BA2103"/>
    <w:multiLevelType w:val="hybridMultilevel"/>
    <w:tmpl w:val="866C7B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6C0A078B"/>
    <w:multiLevelType w:val="hybridMultilevel"/>
    <w:tmpl w:val="04768A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21"/>
  </w:num>
  <w:num w:numId="3">
    <w:abstractNumId w:val="24"/>
  </w:num>
  <w:num w:numId="4">
    <w:abstractNumId w:val="16"/>
  </w:num>
  <w:num w:numId="5">
    <w:abstractNumId w:val="13"/>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6">
    <w:abstractNumId w:val="11"/>
  </w:num>
  <w:num w:numId="7">
    <w:abstractNumId w:val="23"/>
  </w:num>
  <w:num w:numId="8">
    <w:abstractNumId w:val="28"/>
  </w:num>
  <w:num w:numId="9">
    <w:abstractNumId w:val="29"/>
  </w:num>
  <w:num w:numId="10">
    <w:abstractNumId w:val="14"/>
  </w:num>
  <w:num w:numId="11">
    <w:abstractNumId w:val="31"/>
  </w:num>
  <w:num w:numId="12">
    <w:abstractNumId w:val="15"/>
  </w:num>
  <w:num w:numId="13">
    <w:abstractNumId w:val="19"/>
  </w:num>
  <w:num w:numId="14">
    <w:abstractNumId w:val="12"/>
  </w:num>
  <w:num w:numId="15">
    <w:abstractNumId w:val="20"/>
  </w:num>
  <w:num w:numId="16">
    <w:abstractNumId w:val="30"/>
  </w:num>
  <w:num w:numId="17">
    <w:abstractNumId w:val="17"/>
  </w:num>
  <w:num w:numId="18">
    <w:abstractNumId w:val="22"/>
  </w:num>
  <w:num w:numId="19">
    <w:abstractNumId w:val="27"/>
  </w:num>
  <w:num w:numId="20">
    <w:abstractNumId w:val="24"/>
    <w:lvlOverride w:ilvl="0">
      <w:startOverride w:val="1"/>
    </w:lvlOverride>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18"/>
  </w:num>
  <w:num w:numId="32">
    <w:abstractNumId w:val="10"/>
  </w:num>
  <w:num w:numId="33">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1" type="connector" idref="#AutoShape 14"/>
        <o:r id="V:Rule2" type="connector" idref="#AutoShape 19"/>
        <o:r id="V:Rule3" type="connector" idref="#AutoShape 33"/>
      </o:rules>
    </o:shapelayout>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2575EF"/>
    <w:rsid w:val="00002F39"/>
    <w:rsid w:val="0002295B"/>
    <w:rsid w:val="00022D42"/>
    <w:rsid w:val="00023084"/>
    <w:rsid w:val="00025317"/>
    <w:rsid w:val="00025522"/>
    <w:rsid w:val="000365FA"/>
    <w:rsid w:val="00040C50"/>
    <w:rsid w:val="000413F4"/>
    <w:rsid w:val="0004543D"/>
    <w:rsid w:val="0004564F"/>
    <w:rsid w:val="00050836"/>
    <w:rsid w:val="00052DC9"/>
    <w:rsid w:val="000602D9"/>
    <w:rsid w:val="00062BFB"/>
    <w:rsid w:val="00065A98"/>
    <w:rsid w:val="00067A29"/>
    <w:rsid w:val="000712B7"/>
    <w:rsid w:val="00072080"/>
    <w:rsid w:val="000800B8"/>
    <w:rsid w:val="000815F5"/>
    <w:rsid w:val="0008642D"/>
    <w:rsid w:val="00096AFE"/>
    <w:rsid w:val="000A3400"/>
    <w:rsid w:val="000A5679"/>
    <w:rsid w:val="000A5924"/>
    <w:rsid w:val="000A61A2"/>
    <w:rsid w:val="000A7071"/>
    <w:rsid w:val="000B3282"/>
    <w:rsid w:val="000B4EF4"/>
    <w:rsid w:val="000B693C"/>
    <w:rsid w:val="000C00F6"/>
    <w:rsid w:val="000C0649"/>
    <w:rsid w:val="000C07D1"/>
    <w:rsid w:val="000C1F42"/>
    <w:rsid w:val="000C73D0"/>
    <w:rsid w:val="000C7D2B"/>
    <w:rsid w:val="000D00BB"/>
    <w:rsid w:val="000D111E"/>
    <w:rsid w:val="000D1E64"/>
    <w:rsid w:val="000D4E14"/>
    <w:rsid w:val="000E0ED2"/>
    <w:rsid w:val="000F7E8F"/>
    <w:rsid w:val="001007BF"/>
    <w:rsid w:val="001019B0"/>
    <w:rsid w:val="001044DE"/>
    <w:rsid w:val="00105C75"/>
    <w:rsid w:val="00105DFE"/>
    <w:rsid w:val="001067FE"/>
    <w:rsid w:val="00106AFC"/>
    <w:rsid w:val="001078C0"/>
    <w:rsid w:val="00107CD0"/>
    <w:rsid w:val="00110182"/>
    <w:rsid w:val="0011266E"/>
    <w:rsid w:val="0011561D"/>
    <w:rsid w:val="001200B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1B81"/>
    <w:rsid w:val="001A2F8B"/>
    <w:rsid w:val="001A3915"/>
    <w:rsid w:val="001A6574"/>
    <w:rsid w:val="001B312C"/>
    <w:rsid w:val="001C0113"/>
    <w:rsid w:val="001C1182"/>
    <w:rsid w:val="001C61B5"/>
    <w:rsid w:val="001C6EAA"/>
    <w:rsid w:val="001C71C7"/>
    <w:rsid w:val="001D03E7"/>
    <w:rsid w:val="001E31CA"/>
    <w:rsid w:val="001E5E77"/>
    <w:rsid w:val="001E7AF3"/>
    <w:rsid w:val="001E7B89"/>
    <w:rsid w:val="001F0876"/>
    <w:rsid w:val="001F3D9E"/>
    <w:rsid w:val="002052FF"/>
    <w:rsid w:val="00205401"/>
    <w:rsid w:val="00206CDE"/>
    <w:rsid w:val="0020713E"/>
    <w:rsid w:val="00212BA3"/>
    <w:rsid w:val="00212C64"/>
    <w:rsid w:val="00212F07"/>
    <w:rsid w:val="002136DC"/>
    <w:rsid w:val="00222AE5"/>
    <w:rsid w:val="00232882"/>
    <w:rsid w:val="00251DD1"/>
    <w:rsid w:val="0025391C"/>
    <w:rsid w:val="002575EF"/>
    <w:rsid w:val="00264F96"/>
    <w:rsid w:val="002654D3"/>
    <w:rsid w:val="00265837"/>
    <w:rsid w:val="00265846"/>
    <w:rsid w:val="0027018C"/>
    <w:rsid w:val="00272AA5"/>
    <w:rsid w:val="00274206"/>
    <w:rsid w:val="002759EA"/>
    <w:rsid w:val="00281DB4"/>
    <w:rsid w:val="002838AE"/>
    <w:rsid w:val="002B18D4"/>
    <w:rsid w:val="002C7737"/>
    <w:rsid w:val="002D0CB4"/>
    <w:rsid w:val="002D2787"/>
    <w:rsid w:val="002E0E3E"/>
    <w:rsid w:val="002E0E72"/>
    <w:rsid w:val="002E2526"/>
    <w:rsid w:val="002E3B3A"/>
    <w:rsid w:val="002E5A25"/>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9D9"/>
    <w:rsid w:val="00360514"/>
    <w:rsid w:val="003651BD"/>
    <w:rsid w:val="003676DD"/>
    <w:rsid w:val="0037584D"/>
    <w:rsid w:val="003767F8"/>
    <w:rsid w:val="00385D26"/>
    <w:rsid w:val="00387549"/>
    <w:rsid w:val="0039522E"/>
    <w:rsid w:val="0039682C"/>
    <w:rsid w:val="00396A5B"/>
    <w:rsid w:val="00397352"/>
    <w:rsid w:val="003A0CBF"/>
    <w:rsid w:val="003A264F"/>
    <w:rsid w:val="003A3985"/>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16CE"/>
    <w:rsid w:val="00420B4A"/>
    <w:rsid w:val="0042249C"/>
    <w:rsid w:val="00422A5A"/>
    <w:rsid w:val="00424A1B"/>
    <w:rsid w:val="004347CC"/>
    <w:rsid w:val="00435F99"/>
    <w:rsid w:val="00441D00"/>
    <w:rsid w:val="00444094"/>
    <w:rsid w:val="00452019"/>
    <w:rsid w:val="004526EC"/>
    <w:rsid w:val="00457440"/>
    <w:rsid w:val="00464F31"/>
    <w:rsid w:val="00465A24"/>
    <w:rsid w:val="00472E6A"/>
    <w:rsid w:val="004735AC"/>
    <w:rsid w:val="00473A9F"/>
    <w:rsid w:val="00475938"/>
    <w:rsid w:val="00477F32"/>
    <w:rsid w:val="00480CEA"/>
    <w:rsid w:val="0049174C"/>
    <w:rsid w:val="004938B3"/>
    <w:rsid w:val="004953AC"/>
    <w:rsid w:val="004A33E4"/>
    <w:rsid w:val="004B1800"/>
    <w:rsid w:val="004B326D"/>
    <w:rsid w:val="004B5A4E"/>
    <w:rsid w:val="004B5D21"/>
    <w:rsid w:val="004B616F"/>
    <w:rsid w:val="004B713B"/>
    <w:rsid w:val="004C5B51"/>
    <w:rsid w:val="004C7870"/>
    <w:rsid w:val="004D204F"/>
    <w:rsid w:val="004D3797"/>
    <w:rsid w:val="004D484E"/>
    <w:rsid w:val="004D4A50"/>
    <w:rsid w:val="004D6C02"/>
    <w:rsid w:val="004E2A41"/>
    <w:rsid w:val="00500320"/>
    <w:rsid w:val="00501316"/>
    <w:rsid w:val="005027E2"/>
    <w:rsid w:val="00521D62"/>
    <w:rsid w:val="005220E5"/>
    <w:rsid w:val="00522901"/>
    <w:rsid w:val="00522C85"/>
    <w:rsid w:val="00523A27"/>
    <w:rsid w:val="005265E1"/>
    <w:rsid w:val="00527A2F"/>
    <w:rsid w:val="00533CB7"/>
    <w:rsid w:val="00534C7D"/>
    <w:rsid w:val="00535B9B"/>
    <w:rsid w:val="00541979"/>
    <w:rsid w:val="00541FDE"/>
    <w:rsid w:val="005420FC"/>
    <w:rsid w:val="005456C6"/>
    <w:rsid w:val="00545974"/>
    <w:rsid w:val="005503DC"/>
    <w:rsid w:val="005515C7"/>
    <w:rsid w:val="00557596"/>
    <w:rsid w:val="0057363C"/>
    <w:rsid w:val="005801C5"/>
    <w:rsid w:val="00586B7E"/>
    <w:rsid w:val="00593582"/>
    <w:rsid w:val="005A4E55"/>
    <w:rsid w:val="005B3525"/>
    <w:rsid w:val="005B4F46"/>
    <w:rsid w:val="005C33C3"/>
    <w:rsid w:val="005C60BF"/>
    <w:rsid w:val="005C66DA"/>
    <w:rsid w:val="005C6F40"/>
    <w:rsid w:val="005D43CB"/>
    <w:rsid w:val="005D4FEB"/>
    <w:rsid w:val="005E5BE5"/>
    <w:rsid w:val="0060154C"/>
    <w:rsid w:val="00607AA2"/>
    <w:rsid w:val="006129CD"/>
    <w:rsid w:val="00614C4B"/>
    <w:rsid w:val="00616769"/>
    <w:rsid w:val="00616917"/>
    <w:rsid w:val="00617AD6"/>
    <w:rsid w:val="00621471"/>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904FD"/>
    <w:rsid w:val="00692A34"/>
    <w:rsid w:val="00692C31"/>
    <w:rsid w:val="00697837"/>
    <w:rsid w:val="006A003C"/>
    <w:rsid w:val="006A0917"/>
    <w:rsid w:val="006A5273"/>
    <w:rsid w:val="006A6121"/>
    <w:rsid w:val="006B2C6F"/>
    <w:rsid w:val="006B3214"/>
    <w:rsid w:val="006B3243"/>
    <w:rsid w:val="006C14B1"/>
    <w:rsid w:val="006C1897"/>
    <w:rsid w:val="006C40A8"/>
    <w:rsid w:val="006D55CF"/>
    <w:rsid w:val="006D64E0"/>
    <w:rsid w:val="006D716F"/>
    <w:rsid w:val="006D7904"/>
    <w:rsid w:val="006E2810"/>
    <w:rsid w:val="006E3F65"/>
    <w:rsid w:val="006E6BD8"/>
    <w:rsid w:val="006F23DE"/>
    <w:rsid w:val="006F23FD"/>
    <w:rsid w:val="006F7B98"/>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4C1"/>
    <w:rsid w:val="00764DD4"/>
    <w:rsid w:val="00767238"/>
    <w:rsid w:val="00775630"/>
    <w:rsid w:val="007760E6"/>
    <w:rsid w:val="007773C8"/>
    <w:rsid w:val="00785E28"/>
    <w:rsid w:val="00787171"/>
    <w:rsid w:val="0078784B"/>
    <w:rsid w:val="007923FF"/>
    <w:rsid w:val="00792C8B"/>
    <w:rsid w:val="007947A2"/>
    <w:rsid w:val="007A51F4"/>
    <w:rsid w:val="007A5B59"/>
    <w:rsid w:val="007B0799"/>
    <w:rsid w:val="007B1D27"/>
    <w:rsid w:val="007B207F"/>
    <w:rsid w:val="007B492A"/>
    <w:rsid w:val="007B498A"/>
    <w:rsid w:val="007B4AF8"/>
    <w:rsid w:val="007B5831"/>
    <w:rsid w:val="007B5DC8"/>
    <w:rsid w:val="007C326F"/>
    <w:rsid w:val="007C5A33"/>
    <w:rsid w:val="007C626F"/>
    <w:rsid w:val="007E0727"/>
    <w:rsid w:val="007E3060"/>
    <w:rsid w:val="007E32EE"/>
    <w:rsid w:val="007E7679"/>
    <w:rsid w:val="007E7C73"/>
    <w:rsid w:val="007F234D"/>
    <w:rsid w:val="007F53B4"/>
    <w:rsid w:val="008026ED"/>
    <w:rsid w:val="00812F5F"/>
    <w:rsid w:val="00814187"/>
    <w:rsid w:val="00814FE8"/>
    <w:rsid w:val="00815D09"/>
    <w:rsid w:val="00817569"/>
    <w:rsid w:val="00817B7C"/>
    <w:rsid w:val="008219DE"/>
    <w:rsid w:val="00821F67"/>
    <w:rsid w:val="0083270A"/>
    <w:rsid w:val="00832BAC"/>
    <w:rsid w:val="0084580E"/>
    <w:rsid w:val="0085424A"/>
    <w:rsid w:val="00857B66"/>
    <w:rsid w:val="00857CBE"/>
    <w:rsid w:val="008608CB"/>
    <w:rsid w:val="00863DD2"/>
    <w:rsid w:val="00870C5F"/>
    <w:rsid w:val="00870EFD"/>
    <w:rsid w:val="00871A6F"/>
    <w:rsid w:val="008752C0"/>
    <w:rsid w:val="00875ED9"/>
    <w:rsid w:val="00882E93"/>
    <w:rsid w:val="00884D3E"/>
    <w:rsid w:val="008917B4"/>
    <w:rsid w:val="008958FD"/>
    <w:rsid w:val="008978C6"/>
    <w:rsid w:val="008A14DC"/>
    <w:rsid w:val="008A15E2"/>
    <w:rsid w:val="008A4010"/>
    <w:rsid w:val="008A6BAD"/>
    <w:rsid w:val="008D06E0"/>
    <w:rsid w:val="008D28AF"/>
    <w:rsid w:val="008E4101"/>
    <w:rsid w:val="008E7BE8"/>
    <w:rsid w:val="008F321E"/>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0AE1"/>
    <w:rsid w:val="009823DB"/>
    <w:rsid w:val="00984548"/>
    <w:rsid w:val="00986C07"/>
    <w:rsid w:val="009876DF"/>
    <w:rsid w:val="0099053F"/>
    <w:rsid w:val="0099622F"/>
    <w:rsid w:val="00997FE5"/>
    <w:rsid w:val="009A4539"/>
    <w:rsid w:val="009A4902"/>
    <w:rsid w:val="009A7E6C"/>
    <w:rsid w:val="009B17A0"/>
    <w:rsid w:val="009B1E7E"/>
    <w:rsid w:val="009B3743"/>
    <w:rsid w:val="009B60F2"/>
    <w:rsid w:val="009B66FB"/>
    <w:rsid w:val="009C01FE"/>
    <w:rsid w:val="009C223B"/>
    <w:rsid w:val="009C2FF6"/>
    <w:rsid w:val="009C3425"/>
    <w:rsid w:val="009C5C33"/>
    <w:rsid w:val="009D011E"/>
    <w:rsid w:val="009D526C"/>
    <w:rsid w:val="009D6639"/>
    <w:rsid w:val="009D6BE1"/>
    <w:rsid w:val="009E222F"/>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0E8B"/>
    <w:rsid w:val="00A4284E"/>
    <w:rsid w:val="00A42C9A"/>
    <w:rsid w:val="00A42CF5"/>
    <w:rsid w:val="00A46303"/>
    <w:rsid w:val="00A475CC"/>
    <w:rsid w:val="00A51C74"/>
    <w:rsid w:val="00A56459"/>
    <w:rsid w:val="00A56A92"/>
    <w:rsid w:val="00A56D0D"/>
    <w:rsid w:val="00A5719A"/>
    <w:rsid w:val="00A604BF"/>
    <w:rsid w:val="00A6215F"/>
    <w:rsid w:val="00A626D6"/>
    <w:rsid w:val="00A74E56"/>
    <w:rsid w:val="00A759FA"/>
    <w:rsid w:val="00A81361"/>
    <w:rsid w:val="00A84EE1"/>
    <w:rsid w:val="00A9000F"/>
    <w:rsid w:val="00A92046"/>
    <w:rsid w:val="00A93405"/>
    <w:rsid w:val="00AA0FD7"/>
    <w:rsid w:val="00AA41D8"/>
    <w:rsid w:val="00AA4306"/>
    <w:rsid w:val="00AB0BEB"/>
    <w:rsid w:val="00AB1053"/>
    <w:rsid w:val="00AB1CB0"/>
    <w:rsid w:val="00AB3FC5"/>
    <w:rsid w:val="00AB4220"/>
    <w:rsid w:val="00AC0EF8"/>
    <w:rsid w:val="00AC1465"/>
    <w:rsid w:val="00AC4CB4"/>
    <w:rsid w:val="00AC7A5B"/>
    <w:rsid w:val="00AD0DFE"/>
    <w:rsid w:val="00AD20F8"/>
    <w:rsid w:val="00AD3BC3"/>
    <w:rsid w:val="00AD76A5"/>
    <w:rsid w:val="00AE1B9E"/>
    <w:rsid w:val="00AE69DA"/>
    <w:rsid w:val="00AF1AA1"/>
    <w:rsid w:val="00AF3993"/>
    <w:rsid w:val="00AF5B5C"/>
    <w:rsid w:val="00AF690D"/>
    <w:rsid w:val="00AF7ECB"/>
    <w:rsid w:val="00B014F8"/>
    <w:rsid w:val="00B01DC1"/>
    <w:rsid w:val="00B02C48"/>
    <w:rsid w:val="00B075EA"/>
    <w:rsid w:val="00B1247E"/>
    <w:rsid w:val="00B1533B"/>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668C"/>
    <w:rsid w:val="00B52B71"/>
    <w:rsid w:val="00B53FD5"/>
    <w:rsid w:val="00B56729"/>
    <w:rsid w:val="00B57336"/>
    <w:rsid w:val="00B633F7"/>
    <w:rsid w:val="00B66381"/>
    <w:rsid w:val="00B66E13"/>
    <w:rsid w:val="00B71505"/>
    <w:rsid w:val="00B71D2D"/>
    <w:rsid w:val="00B7266A"/>
    <w:rsid w:val="00B80545"/>
    <w:rsid w:val="00B8502E"/>
    <w:rsid w:val="00B855B1"/>
    <w:rsid w:val="00B9081B"/>
    <w:rsid w:val="00B90CEA"/>
    <w:rsid w:val="00B954C1"/>
    <w:rsid w:val="00B95DE4"/>
    <w:rsid w:val="00B96B86"/>
    <w:rsid w:val="00BA6786"/>
    <w:rsid w:val="00BB30CD"/>
    <w:rsid w:val="00BB5786"/>
    <w:rsid w:val="00BC12CF"/>
    <w:rsid w:val="00BC4511"/>
    <w:rsid w:val="00BC515B"/>
    <w:rsid w:val="00BC6201"/>
    <w:rsid w:val="00BC68CC"/>
    <w:rsid w:val="00BD0F67"/>
    <w:rsid w:val="00BD1404"/>
    <w:rsid w:val="00BD6767"/>
    <w:rsid w:val="00BD6F3E"/>
    <w:rsid w:val="00BE0712"/>
    <w:rsid w:val="00BE4CBF"/>
    <w:rsid w:val="00BE78C5"/>
    <w:rsid w:val="00BF2D8F"/>
    <w:rsid w:val="00BF5AF7"/>
    <w:rsid w:val="00BF6D8C"/>
    <w:rsid w:val="00C0265F"/>
    <w:rsid w:val="00C06A8E"/>
    <w:rsid w:val="00C20F17"/>
    <w:rsid w:val="00C2322E"/>
    <w:rsid w:val="00C23E14"/>
    <w:rsid w:val="00C25224"/>
    <w:rsid w:val="00C306BF"/>
    <w:rsid w:val="00C30F90"/>
    <w:rsid w:val="00C319CF"/>
    <w:rsid w:val="00C343DE"/>
    <w:rsid w:val="00C40305"/>
    <w:rsid w:val="00C41332"/>
    <w:rsid w:val="00C413E7"/>
    <w:rsid w:val="00C427CE"/>
    <w:rsid w:val="00C459EA"/>
    <w:rsid w:val="00C4672D"/>
    <w:rsid w:val="00C50A0F"/>
    <w:rsid w:val="00C52C60"/>
    <w:rsid w:val="00C55A4E"/>
    <w:rsid w:val="00C55FCE"/>
    <w:rsid w:val="00C55FDE"/>
    <w:rsid w:val="00C57D3F"/>
    <w:rsid w:val="00C651FF"/>
    <w:rsid w:val="00C665E5"/>
    <w:rsid w:val="00C6726A"/>
    <w:rsid w:val="00C71458"/>
    <w:rsid w:val="00C74465"/>
    <w:rsid w:val="00C764EE"/>
    <w:rsid w:val="00C81EF3"/>
    <w:rsid w:val="00C86003"/>
    <w:rsid w:val="00C8755C"/>
    <w:rsid w:val="00C93A6A"/>
    <w:rsid w:val="00CA03FB"/>
    <w:rsid w:val="00CA6C60"/>
    <w:rsid w:val="00CB7B0A"/>
    <w:rsid w:val="00CC0C0F"/>
    <w:rsid w:val="00CC5469"/>
    <w:rsid w:val="00CC728C"/>
    <w:rsid w:val="00CC7FCE"/>
    <w:rsid w:val="00CD2607"/>
    <w:rsid w:val="00CD2796"/>
    <w:rsid w:val="00CD2B4A"/>
    <w:rsid w:val="00CD4994"/>
    <w:rsid w:val="00CD6BF3"/>
    <w:rsid w:val="00CD764D"/>
    <w:rsid w:val="00CE4941"/>
    <w:rsid w:val="00CF14CE"/>
    <w:rsid w:val="00CF1B4F"/>
    <w:rsid w:val="00CF37DF"/>
    <w:rsid w:val="00CF400A"/>
    <w:rsid w:val="00CF7D47"/>
    <w:rsid w:val="00D01646"/>
    <w:rsid w:val="00D0216A"/>
    <w:rsid w:val="00D03850"/>
    <w:rsid w:val="00D059F7"/>
    <w:rsid w:val="00D077F4"/>
    <w:rsid w:val="00D10219"/>
    <w:rsid w:val="00D17FD3"/>
    <w:rsid w:val="00D20E37"/>
    <w:rsid w:val="00D22B32"/>
    <w:rsid w:val="00D22E98"/>
    <w:rsid w:val="00D23FFB"/>
    <w:rsid w:val="00D35C84"/>
    <w:rsid w:val="00D45CF1"/>
    <w:rsid w:val="00D60D3B"/>
    <w:rsid w:val="00D62624"/>
    <w:rsid w:val="00D67715"/>
    <w:rsid w:val="00D738B9"/>
    <w:rsid w:val="00D74F5F"/>
    <w:rsid w:val="00D80461"/>
    <w:rsid w:val="00D85542"/>
    <w:rsid w:val="00D90912"/>
    <w:rsid w:val="00D91E90"/>
    <w:rsid w:val="00D9605B"/>
    <w:rsid w:val="00DA32F0"/>
    <w:rsid w:val="00DA52F8"/>
    <w:rsid w:val="00DB075E"/>
    <w:rsid w:val="00DB0BB8"/>
    <w:rsid w:val="00DB24FC"/>
    <w:rsid w:val="00DB3AFA"/>
    <w:rsid w:val="00DC00E5"/>
    <w:rsid w:val="00DC1285"/>
    <w:rsid w:val="00DC59E3"/>
    <w:rsid w:val="00DD4CB0"/>
    <w:rsid w:val="00DD52E0"/>
    <w:rsid w:val="00DD7247"/>
    <w:rsid w:val="00DE1DD7"/>
    <w:rsid w:val="00DE2EED"/>
    <w:rsid w:val="00DE3F2E"/>
    <w:rsid w:val="00DE6849"/>
    <w:rsid w:val="00DE6B8F"/>
    <w:rsid w:val="00DE6CCA"/>
    <w:rsid w:val="00DE7F3F"/>
    <w:rsid w:val="00DF07B2"/>
    <w:rsid w:val="00DF3808"/>
    <w:rsid w:val="00DF4C8C"/>
    <w:rsid w:val="00E03D1F"/>
    <w:rsid w:val="00E118BE"/>
    <w:rsid w:val="00E12910"/>
    <w:rsid w:val="00E16E2C"/>
    <w:rsid w:val="00E230A7"/>
    <w:rsid w:val="00E276EA"/>
    <w:rsid w:val="00E313D1"/>
    <w:rsid w:val="00E32B81"/>
    <w:rsid w:val="00E3773D"/>
    <w:rsid w:val="00E37DBE"/>
    <w:rsid w:val="00E405A0"/>
    <w:rsid w:val="00E40837"/>
    <w:rsid w:val="00E41341"/>
    <w:rsid w:val="00E46732"/>
    <w:rsid w:val="00E52F29"/>
    <w:rsid w:val="00E5300A"/>
    <w:rsid w:val="00E55E4A"/>
    <w:rsid w:val="00E560AF"/>
    <w:rsid w:val="00E61309"/>
    <w:rsid w:val="00E62313"/>
    <w:rsid w:val="00E62B7A"/>
    <w:rsid w:val="00E62CD4"/>
    <w:rsid w:val="00E62F16"/>
    <w:rsid w:val="00E63A90"/>
    <w:rsid w:val="00E644ED"/>
    <w:rsid w:val="00E66BF2"/>
    <w:rsid w:val="00E73582"/>
    <w:rsid w:val="00E74570"/>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533"/>
    <w:rsid w:val="00F01F66"/>
    <w:rsid w:val="00F021AE"/>
    <w:rsid w:val="00F124B8"/>
    <w:rsid w:val="00F263C8"/>
    <w:rsid w:val="00F27C1B"/>
    <w:rsid w:val="00F31FF5"/>
    <w:rsid w:val="00F33D26"/>
    <w:rsid w:val="00F35D02"/>
    <w:rsid w:val="00F426D9"/>
    <w:rsid w:val="00F429C6"/>
    <w:rsid w:val="00F439B7"/>
    <w:rsid w:val="00F46F1E"/>
    <w:rsid w:val="00F47746"/>
    <w:rsid w:val="00F64F97"/>
    <w:rsid w:val="00F70267"/>
    <w:rsid w:val="00F71FD3"/>
    <w:rsid w:val="00F74AB2"/>
    <w:rsid w:val="00F8192E"/>
    <w:rsid w:val="00F8217E"/>
    <w:rsid w:val="00F86B19"/>
    <w:rsid w:val="00F972E3"/>
    <w:rsid w:val="00FA0240"/>
    <w:rsid w:val="00FA3681"/>
    <w:rsid w:val="00FA3693"/>
    <w:rsid w:val="00FA6F81"/>
    <w:rsid w:val="00FA7CE1"/>
    <w:rsid w:val="00FB1EF0"/>
    <w:rsid w:val="00FB333C"/>
    <w:rsid w:val="00FB3ED1"/>
    <w:rsid w:val="00FB5256"/>
    <w:rsid w:val="00FC21A8"/>
    <w:rsid w:val="00FC26CD"/>
    <w:rsid w:val="00FC3459"/>
    <w:rsid w:val="00FD2ADD"/>
    <w:rsid w:val="00FD6D96"/>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1" type="connector" idref="#AutoShape 31"/>
        <o:r id="V:Rule2" type="connector" idref="#AutoShape 8"/>
        <o:r id="V:Rule3" type="connector" idref="#AutoShape 36"/>
      </o:rules>
    </o:shapelayout>
  </w:shapeDefaults>
  <w:decimalSymbol w:val=","/>
  <w:listSeparator w:val=";"/>
  <w14:docId w14:val="5FD5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Title" w:qFormat="1"/>
    <w:lsdException w:name="Default Paragraph Font" w:uiPriority="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uiPriority w:val="9"/>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iPriority w:val="9"/>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iPriority w:val="9"/>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iPriority w:val="9"/>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iPriority w:val="9"/>
    <w:semiHidde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iPriority w:val="9"/>
    <w:semiHidde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iPriority w:val="9"/>
    <w:semiHidde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iPriority w:val="9"/>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iPriority w:val="9"/>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uiPriority w:val="10"/>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link w:val="InhaltsverzeichnisberschriftZchn"/>
    <w:uiPriority w:val="39"/>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qFormat/>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qFormat/>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qFormat/>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uiPriority w:val="37"/>
    <w:unhideWhenUsed/>
    <w:rsid w:val="00272AA5"/>
    <w:pPr>
      <w:keepLines/>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styleId="Unterschrift">
    <w:name w:val="Signature"/>
    <w:basedOn w:val="Standard"/>
    <w:link w:val="UnterschriftZchn"/>
    <w:rsid w:val="002E5A25"/>
    <w:pPr>
      <w:spacing w:after="0"/>
      <w:ind w:left="4252"/>
    </w:pPr>
  </w:style>
  <w:style w:type="character" w:customStyle="1" w:styleId="UnterschriftZchn">
    <w:name w:val="Unterschrift Zchn"/>
    <w:basedOn w:val="Absatz-Standardschriftart"/>
    <w:link w:val="Unterschrift"/>
    <w:rsid w:val="002E5A25"/>
    <w:rPr>
      <w:sz w:val="24"/>
      <w:lang w:val="de-DE"/>
    </w:rPr>
  </w:style>
  <w:style w:type="paragraph" w:styleId="Textkrper2">
    <w:name w:val="Body Text 2"/>
    <w:basedOn w:val="Standard"/>
    <w:link w:val="Textkrper2Zchn"/>
    <w:rsid w:val="002E5A25"/>
    <w:pPr>
      <w:spacing w:after="120" w:line="480" w:lineRule="auto"/>
    </w:pPr>
  </w:style>
  <w:style w:type="character" w:customStyle="1" w:styleId="Textkrper2Zchn">
    <w:name w:val="Textkörper 2 Zchn"/>
    <w:basedOn w:val="Absatz-Standardschriftart"/>
    <w:link w:val="Textkrper2"/>
    <w:rsid w:val="002E5A25"/>
    <w:rPr>
      <w:sz w:val="24"/>
      <w:lang w:val="de-DE"/>
    </w:rPr>
  </w:style>
  <w:style w:type="paragraph" w:styleId="Textkrper3">
    <w:name w:val="Body Text 3"/>
    <w:basedOn w:val="Standard"/>
    <w:link w:val="Textkrper3Zchn"/>
    <w:rsid w:val="002E5A25"/>
    <w:pPr>
      <w:spacing w:after="120"/>
    </w:pPr>
    <w:rPr>
      <w:sz w:val="16"/>
      <w:szCs w:val="16"/>
    </w:rPr>
  </w:style>
  <w:style w:type="character" w:customStyle="1" w:styleId="Textkrper3Zchn">
    <w:name w:val="Textkörper 3 Zchn"/>
    <w:basedOn w:val="Absatz-Standardschriftart"/>
    <w:link w:val="Textkrper3"/>
    <w:rsid w:val="002E5A25"/>
    <w:rPr>
      <w:sz w:val="16"/>
      <w:szCs w:val="16"/>
      <w:lang w:val="de-DE"/>
    </w:rPr>
  </w:style>
  <w:style w:type="paragraph" w:styleId="Liste">
    <w:name w:val="List"/>
    <w:basedOn w:val="Standard"/>
    <w:rsid w:val="002E5A25"/>
    <w:pPr>
      <w:ind w:left="283" w:hanging="283"/>
      <w:contextualSpacing/>
    </w:pPr>
  </w:style>
  <w:style w:type="paragraph" w:styleId="Liste2">
    <w:name w:val="List 2"/>
    <w:basedOn w:val="Standard"/>
    <w:rsid w:val="002E5A25"/>
    <w:pPr>
      <w:spacing w:after="0"/>
      <w:ind w:left="568" w:hanging="284"/>
      <w:contextualSpacing/>
    </w:pPr>
  </w:style>
  <w:style w:type="paragraph" w:styleId="Liste3">
    <w:name w:val="List 3"/>
    <w:basedOn w:val="Standard"/>
    <w:rsid w:val="002E5A25"/>
    <w:pPr>
      <w:ind w:left="849" w:hanging="283"/>
      <w:contextualSpacing/>
    </w:pPr>
  </w:style>
  <w:style w:type="paragraph" w:styleId="Listenfortsetzung">
    <w:name w:val="List Continue"/>
    <w:basedOn w:val="Standard"/>
    <w:rsid w:val="002E5A25"/>
    <w:pPr>
      <w:spacing w:after="120"/>
      <w:ind w:left="283"/>
      <w:contextualSpacing/>
    </w:pPr>
  </w:style>
  <w:style w:type="paragraph" w:styleId="Listenfortsetzung2">
    <w:name w:val="List Continue 2"/>
    <w:basedOn w:val="Standard"/>
    <w:rsid w:val="002E5A25"/>
    <w:pPr>
      <w:spacing w:after="120"/>
      <w:ind w:left="566"/>
      <w:contextualSpacing/>
    </w:pPr>
  </w:style>
  <w:style w:type="paragraph" w:styleId="Index1">
    <w:name w:val="index 1"/>
    <w:basedOn w:val="Standard"/>
    <w:next w:val="Standard"/>
    <w:autoRedefine/>
    <w:rsid w:val="00882E93"/>
    <w:pPr>
      <w:spacing w:after="0"/>
      <w:ind w:left="240" w:hanging="240"/>
    </w:pPr>
  </w:style>
  <w:style w:type="paragraph" w:styleId="Indexberschrift">
    <w:name w:val="index heading"/>
    <w:basedOn w:val="Standard"/>
    <w:next w:val="Index1"/>
    <w:rsid w:val="00882E93"/>
    <w:rPr>
      <w:rFonts w:asciiTheme="majorHAnsi" w:eastAsiaTheme="majorEastAsia" w:hAnsiTheme="majorHAnsi" w:cstheme="majorBidi"/>
      <w:b/>
      <w:bCs/>
    </w:rPr>
  </w:style>
  <w:style w:type="paragraph" w:styleId="Index9">
    <w:name w:val="index 9"/>
    <w:basedOn w:val="Standard"/>
    <w:next w:val="Standard"/>
    <w:autoRedefine/>
    <w:rsid w:val="00882E93"/>
    <w:pPr>
      <w:spacing w:after="0"/>
      <w:ind w:left="2160" w:hanging="240"/>
    </w:pPr>
  </w:style>
  <w:style w:type="paragraph" w:customStyle="1" w:styleId="Inhaltsverzeichnis2">
    <w:name w:val="Inhaltsverzeichnis 2"/>
    <w:basedOn w:val="Inhaltsverzeichnisberschrift"/>
    <w:link w:val="Inhaltsverzeichnis2Zchn"/>
    <w:qFormat/>
    <w:rsid w:val="00882E93"/>
    <w:pPr>
      <w:pageBreakBefore w:val="0"/>
      <w:numPr>
        <w:numId w:val="0"/>
      </w:numPr>
      <w:spacing w:before="240"/>
    </w:pPr>
  </w:style>
  <w:style w:type="character" w:customStyle="1" w:styleId="InhaltsverzeichnisberschriftZchn">
    <w:name w:val="Inhaltsverzeichnisüberschrift Zchn"/>
    <w:basedOn w:val="berschrift1Zchn"/>
    <w:link w:val="Inhaltsverzeichnisberschrift"/>
    <w:uiPriority w:val="39"/>
    <w:rsid w:val="00882E93"/>
    <w:rPr>
      <w:rFonts w:asciiTheme="majorHAnsi" w:eastAsiaTheme="majorEastAsia" w:hAnsiTheme="majorHAnsi" w:cstheme="majorBidi"/>
      <w:smallCaps/>
      <w:color w:val="0F243E" w:themeColor="text2" w:themeShade="7F"/>
      <w:spacing w:val="20"/>
      <w:sz w:val="32"/>
      <w:szCs w:val="32"/>
      <w:lang w:val="de-DE"/>
    </w:rPr>
  </w:style>
  <w:style w:type="character" w:customStyle="1" w:styleId="Inhaltsverzeichnis2Zchn">
    <w:name w:val="Inhaltsverzeichnis 2 Zchn"/>
    <w:basedOn w:val="InhaltsverzeichnisberschriftZchn"/>
    <w:link w:val="Inhaltsverzeichnis2"/>
    <w:rsid w:val="00882E93"/>
    <w:rPr>
      <w:rFonts w:asciiTheme="majorHAnsi" w:eastAsiaTheme="majorEastAsia" w:hAnsiTheme="majorHAnsi" w:cstheme="majorBidi"/>
      <w:smallCaps/>
      <w:color w:val="0F243E" w:themeColor="text2" w:themeShade="7F"/>
      <w:spacing w:val="20"/>
      <w:sz w:val="32"/>
      <w:szCs w:val="32"/>
      <w:lang w:val="de-DE"/>
    </w:rPr>
  </w:style>
  <w:style w:type="paragraph" w:styleId="Aufzhlungszeichen">
    <w:name w:val="List Bullet"/>
    <w:basedOn w:val="Standard"/>
    <w:rsid w:val="004D484E"/>
    <w:pPr>
      <w:numPr>
        <w:numId w:val="21"/>
      </w:numPr>
      <w:contextualSpacing/>
    </w:pPr>
  </w:style>
  <w:style w:type="paragraph" w:styleId="Aufzhlungszeichen2">
    <w:name w:val="List Bullet 2"/>
    <w:basedOn w:val="Standard"/>
    <w:rsid w:val="004D484E"/>
    <w:pPr>
      <w:numPr>
        <w:numId w:val="2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24"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2012-06-11T00:00:00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3.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B24351-4C48-40C4-929C-A781DE27410B}">
  <ds:schemaRefs>
    <ds:schemaRef ds:uri="http://schemas.openxmlformats.org/officeDocument/2006/bibliography"/>
  </ds:schemaRefs>
</ds:datastoreItem>
</file>

<file path=customXml/itemProps3.xml><?xml version="1.0" encoding="utf-8"?>
<ds:datastoreItem xmlns:ds="http://schemas.openxmlformats.org/officeDocument/2006/customXml" ds:itemID="{67C644DC-A9D1-443B-B225-A594B186E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55</Pages>
  <Words>12649</Words>
  <Characters>79691</Characters>
  <Application>Microsoft Office Word</Application>
  <DocSecurity>0</DocSecurity>
  <Lines>664</Lines>
  <Paragraphs>184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Reflexionsbericht</vt:lpstr>
      <vt:lpstr>[Ihr Name]</vt:lpstr>
    </vt:vector>
  </TitlesOfParts>
  <Company>Berufsakademie Weserbergland – Projektstudium 2006</Company>
  <LinksUpToDate>false</LinksUpToDate>
  <CharactersWithSpaces>92156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Reflexionsbericht</dc:title>
  <dc:subject>FST Projekt „Eventalizer“ Team 5</dc:subject>
  <dc:creator>Matthias Beer, Alexander Benölken, Martin Garrels, Felix Schulze Mönking, Felix Wessel, Patrick Wiebeler</dc:creator>
  <cp:lastModifiedBy>hammel</cp:lastModifiedBy>
  <cp:revision>1</cp:revision>
  <cp:lastPrinted>2009-03-25T22:25:00Z</cp:lastPrinted>
  <dcterms:created xsi:type="dcterms:W3CDTF">2012-06-06T14:55:00Z</dcterms:created>
  <dcterms:modified xsi:type="dcterms:W3CDTF">2012-06-10T11:19:00Z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